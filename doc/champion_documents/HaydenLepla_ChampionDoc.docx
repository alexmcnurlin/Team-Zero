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48BD89" w14:textId="6CCED091" w:rsidR="003117FA" w:rsidRDefault="00A84C3F">
      <w:proofErr w:type="spellStart"/>
      <w:r>
        <w:t>Name_</w:t>
      </w:r>
      <w:r w:rsidR="00A43667">
        <w:t>Hayden</w:t>
      </w:r>
      <w:proofErr w:type="spellEnd"/>
      <w:r w:rsidR="00EB1705">
        <w:t xml:space="preserve"> Lepla</w:t>
      </w:r>
      <w:r>
        <w:t xml:space="preserve">____________________ </w:t>
      </w:r>
      <w:r>
        <w:tab/>
      </w:r>
      <w:r>
        <w:tab/>
      </w:r>
      <w:r>
        <w:tab/>
        <w:t>Mark _____________________/50</w:t>
      </w:r>
    </w:p>
    <w:p w14:paraId="569C1A58" w14:textId="77777777" w:rsidR="00AD2E08" w:rsidRDefault="00AD2E08" w:rsidP="00AD2E08">
      <w:pPr>
        <w:ind w:left="720"/>
      </w:pPr>
      <w:r>
        <w:t>[</w:t>
      </w:r>
      <w:r w:rsidRPr="00AD2E08">
        <w:rPr>
          <w:b/>
        </w:rPr>
        <w:t>Instructions</w:t>
      </w:r>
      <w:r>
        <w:t>: Remove everything that is not a heading below and fill in with your own diagrams, etc.]</w:t>
      </w:r>
    </w:p>
    <w:p w14:paraId="3DAB7930" w14:textId="2725AC05" w:rsidR="00A84C3F" w:rsidRDefault="00A84C3F" w:rsidP="00BF6BE1">
      <w:pPr>
        <w:pStyle w:val="Heading2"/>
        <w:numPr>
          <w:ilvl w:val="0"/>
          <w:numId w:val="2"/>
        </w:numPr>
      </w:pPr>
      <w:r>
        <w:t xml:space="preserve">Brief introduction </w:t>
      </w:r>
      <w:r w:rsidR="00445DC4">
        <w:t>__/3</w:t>
      </w:r>
    </w:p>
    <w:p w14:paraId="6B450CD0" w14:textId="2A637DA1" w:rsidR="00326926" w:rsidRPr="00326926" w:rsidRDefault="00326926" w:rsidP="00326926">
      <w:r>
        <w:t>My feature is the implementation of the controls of the main character. This involves creating intuitive controls that the user can understand to play the main character in the game.</w:t>
      </w:r>
    </w:p>
    <w:p w14:paraId="598CF985" w14:textId="32D11704" w:rsidR="00195263" w:rsidRDefault="00BF6BE1" w:rsidP="00FB090B">
      <w:pPr>
        <w:pStyle w:val="Heading2"/>
        <w:numPr>
          <w:ilvl w:val="0"/>
          <w:numId w:val="2"/>
        </w:numPr>
      </w:pPr>
      <w:r>
        <w:t>Use case diagram</w:t>
      </w:r>
      <w:r w:rsidR="00195263">
        <w:t xml:space="preserve"> with </w:t>
      </w:r>
      <w:r w:rsidR="00AD2E08">
        <w:t>scenario</w:t>
      </w:r>
      <w:r w:rsidR="00445DC4">
        <w:t xml:space="preserve">   __1</w:t>
      </w:r>
    </w:p>
    <w:p w14:paraId="104D45B3" w14:textId="77777777" w:rsidR="00452373" w:rsidRDefault="00452373" w:rsidP="00452373">
      <w:pPr>
        <w:pStyle w:val="Heading3"/>
        <w:ind w:left="1440"/>
      </w:pPr>
      <w:r>
        <w:t>Use Case Diagrams</w:t>
      </w:r>
    </w:p>
    <w:p w14:paraId="7F77AA75" w14:textId="59005213" w:rsidR="00807038" w:rsidRDefault="00434C41" w:rsidP="00195263">
      <w:pPr>
        <w:spacing w:after="0"/>
        <w:ind w:left="720"/>
      </w:pPr>
      <w:r>
        <w:rPr>
          <w:noProof/>
        </w:rPr>
        <w:drawing>
          <wp:inline distT="0" distB="0" distL="0" distR="0" wp14:anchorId="7C598907" wp14:editId="02E43C4F">
            <wp:extent cx="5943600" cy="45929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ovement case  - Page 1 (1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A6492" w14:textId="7035C83E" w:rsidR="00AD2E08" w:rsidRPr="0042008C" w:rsidRDefault="00452373" w:rsidP="0042008C">
      <w:pPr>
        <w:pStyle w:val="Heading3"/>
        <w:ind w:left="1440"/>
      </w:pPr>
      <w:r>
        <w:t>Scenarios</w:t>
      </w:r>
    </w:p>
    <w:p w14:paraId="6FA11C4A" w14:textId="3863DA32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Name:</w:t>
      </w:r>
      <w:r w:rsidRPr="00195263">
        <w:rPr>
          <w:lang w:val="en-CA"/>
        </w:rPr>
        <w:t xml:space="preserve"> </w:t>
      </w:r>
      <w:r w:rsidR="00434C41">
        <w:rPr>
          <w:lang w:val="en-CA"/>
        </w:rPr>
        <w:t>Main Character</w:t>
      </w:r>
    </w:p>
    <w:p w14:paraId="12C72844" w14:textId="21DFB242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Summary:</w:t>
      </w:r>
      <w:r w:rsidRPr="00195263">
        <w:rPr>
          <w:lang w:val="en-CA"/>
        </w:rPr>
        <w:t xml:space="preserve"> </w:t>
      </w:r>
      <w:r w:rsidR="00B928A7">
        <w:rPr>
          <w:lang w:val="en-CA"/>
        </w:rPr>
        <w:t>The player interacts with user controls to make the character perform actions</w:t>
      </w:r>
    </w:p>
    <w:p w14:paraId="7D606309" w14:textId="3191EC81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Actors:</w:t>
      </w:r>
      <w:r w:rsidRPr="00195263">
        <w:rPr>
          <w:lang w:val="en-CA"/>
        </w:rPr>
        <w:t xml:space="preserve"> </w:t>
      </w:r>
      <w:r w:rsidR="00B928A7">
        <w:rPr>
          <w:lang w:val="en-CA"/>
        </w:rPr>
        <w:t>The user/player of the game</w:t>
      </w:r>
      <w:r w:rsidRPr="00195263">
        <w:rPr>
          <w:lang w:val="en-CA"/>
        </w:rPr>
        <w:t xml:space="preserve"> </w:t>
      </w:r>
    </w:p>
    <w:p w14:paraId="75C44228" w14:textId="54945C0D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Preconditions:</w:t>
      </w:r>
      <w:r w:rsidRPr="00195263">
        <w:rPr>
          <w:lang w:val="en-CA"/>
        </w:rPr>
        <w:t xml:space="preserve"> </w:t>
      </w:r>
      <w:r w:rsidR="00B928A7">
        <w:rPr>
          <w:lang w:val="en-CA"/>
        </w:rPr>
        <w:t>The game, level must be loaded and executing</w:t>
      </w:r>
    </w:p>
    <w:p w14:paraId="052AFC56" w14:textId="77777777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Basic sequence:</w:t>
      </w:r>
      <w:r w:rsidRPr="00195263">
        <w:rPr>
          <w:lang w:val="en-CA"/>
        </w:rPr>
        <w:t xml:space="preserve"> </w:t>
      </w:r>
    </w:p>
    <w:p w14:paraId="5D1F0FD6" w14:textId="3829E039"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t>Step 1:</w:t>
      </w:r>
      <w:r w:rsidRPr="00195263">
        <w:rPr>
          <w:lang w:val="en-CA"/>
        </w:rPr>
        <w:t xml:space="preserve"> </w:t>
      </w:r>
      <w:r w:rsidR="00FB090B">
        <w:rPr>
          <w:lang w:val="en-CA"/>
        </w:rPr>
        <w:t>User presses key in correspondence to movement</w:t>
      </w:r>
    </w:p>
    <w:p w14:paraId="0BAF5F1C" w14:textId="0810A1A2"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lastRenderedPageBreak/>
        <w:t>Step 2:</w:t>
      </w:r>
      <w:r w:rsidR="00B928A7">
        <w:rPr>
          <w:lang w:val="en-CA"/>
        </w:rPr>
        <w:t xml:space="preserve"> </w:t>
      </w:r>
      <w:r w:rsidR="00FB090B">
        <w:rPr>
          <w:lang w:val="en-CA"/>
        </w:rPr>
        <w:t>Character moves in the direction of the key pressed</w:t>
      </w:r>
    </w:p>
    <w:p w14:paraId="61E06AE5" w14:textId="6F55FFFD"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t>Step 3:</w:t>
      </w:r>
      <w:r w:rsidRPr="00195263">
        <w:rPr>
          <w:lang w:val="en-CA"/>
        </w:rPr>
        <w:t xml:space="preserve"> </w:t>
      </w:r>
      <w:r w:rsidR="00B928A7">
        <w:rPr>
          <w:lang w:val="en-CA"/>
        </w:rPr>
        <w:t>Continue to accept input until input controls are released</w:t>
      </w:r>
      <w:r w:rsidRPr="00195263">
        <w:rPr>
          <w:lang w:val="en-CA"/>
        </w:rPr>
        <w:t xml:space="preserve"> </w:t>
      </w:r>
    </w:p>
    <w:p w14:paraId="7971B618" w14:textId="5020C84F"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t>Step 4:</w:t>
      </w:r>
      <w:r w:rsidRPr="00195263">
        <w:rPr>
          <w:lang w:val="en-CA"/>
        </w:rPr>
        <w:t xml:space="preserve"> </w:t>
      </w:r>
      <w:r w:rsidR="00B928A7">
        <w:rPr>
          <w:lang w:val="en-CA"/>
        </w:rPr>
        <w:t>Free character movement upon no input</w:t>
      </w:r>
      <w:r w:rsidRPr="00195263">
        <w:rPr>
          <w:lang w:val="en-CA"/>
        </w:rPr>
        <w:t xml:space="preserve"> </w:t>
      </w:r>
    </w:p>
    <w:p w14:paraId="1A63ADEF" w14:textId="77777777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Exceptions:</w:t>
      </w:r>
      <w:r w:rsidRPr="00195263">
        <w:rPr>
          <w:lang w:val="en-CA"/>
        </w:rPr>
        <w:t xml:space="preserve"> </w:t>
      </w:r>
    </w:p>
    <w:p w14:paraId="1140A52A" w14:textId="0A314157" w:rsidR="00195263" w:rsidRDefault="00195263" w:rsidP="00FB090B">
      <w:pPr>
        <w:spacing w:after="0"/>
        <w:ind w:left="2160"/>
      </w:pPr>
      <w:r w:rsidRPr="00195263">
        <w:rPr>
          <w:b/>
          <w:bCs/>
          <w:lang w:val="en-CA"/>
        </w:rPr>
        <w:t xml:space="preserve">Step </w:t>
      </w:r>
      <w:r w:rsidR="00807038">
        <w:rPr>
          <w:b/>
          <w:bCs/>
          <w:lang w:val="en-CA"/>
        </w:rPr>
        <w:t>1</w:t>
      </w:r>
      <w:r w:rsidRPr="00195263">
        <w:rPr>
          <w:b/>
          <w:bCs/>
          <w:lang w:val="en-CA"/>
        </w:rPr>
        <w:t>:</w:t>
      </w:r>
      <w:r w:rsidRPr="00195263">
        <w:rPr>
          <w:lang w:val="en-CA"/>
        </w:rPr>
        <w:t xml:space="preserve"> </w:t>
      </w:r>
      <w:r w:rsidR="00EB1705">
        <w:rPr>
          <w:lang w:val="en-CA"/>
        </w:rPr>
        <w:t xml:space="preserve">User </w:t>
      </w:r>
      <w:r w:rsidR="00FB090B">
        <w:rPr>
          <w:lang w:val="en-CA"/>
        </w:rPr>
        <w:t>presses key that does not correspond to movement: ignore input</w:t>
      </w:r>
    </w:p>
    <w:p w14:paraId="1EA45211" w14:textId="77777777" w:rsidR="00FB090B" w:rsidRPr="00195263" w:rsidRDefault="00FB090B" w:rsidP="00FB090B">
      <w:pPr>
        <w:spacing w:after="0"/>
        <w:ind w:left="2160"/>
      </w:pPr>
    </w:p>
    <w:p w14:paraId="780CFFEA" w14:textId="04F1296B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Post conditions:</w:t>
      </w:r>
      <w:r w:rsidRPr="00195263">
        <w:rPr>
          <w:lang w:val="en-CA"/>
        </w:rPr>
        <w:t xml:space="preserve"> </w:t>
      </w:r>
      <w:r w:rsidR="00807038" w:rsidRPr="00807038">
        <w:rPr>
          <w:lang w:val="en-CA"/>
        </w:rPr>
        <w:t>C</w:t>
      </w:r>
      <w:r w:rsidR="00EB1705">
        <w:rPr>
          <w:lang w:val="en-CA"/>
        </w:rPr>
        <w:t>haracter traverses through the environment</w:t>
      </w:r>
    </w:p>
    <w:p w14:paraId="25C2B509" w14:textId="3C7B0038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Priority:</w:t>
      </w:r>
      <w:r w:rsidRPr="00195263">
        <w:rPr>
          <w:lang w:val="en-CA"/>
        </w:rPr>
        <w:t xml:space="preserve"> </w:t>
      </w:r>
      <w:r w:rsidR="00EB1705">
        <w:rPr>
          <w:lang w:val="en-CA"/>
        </w:rPr>
        <w:t>1</w:t>
      </w:r>
      <w:r w:rsidRPr="00195263">
        <w:rPr>
          <w:lang w:val="en-CA"/>
        </w:rPr>
        <w:t>*</w:t>
      </w:r>
    </w:p>
    <w:p w14:paraId="39A7EC04" w14:textId="77777777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ID:</w:t>
      </w:r>
      <w:r w:rsidR="00807038">
        <w:rPr>
          <w:lang w:val="en-CA"/>
        </w:rPr>
        <w:t xml:space="preserve"> C</w:t>
      </w:r>
      <w:r w:rsidRPr="00195263">
        <w:rPr>
          <w:lang w:val="en-CA"/>
        </w:rPr>
        <w:t xml:space="preserve">01 </w:t>
      </w:r>
    </w:p>
    <w:p w14:paraId="7A1635CF" w14:textId="77777777" w:rsidR="00195263" w:rsidRPr="00195263" w:rsidRDefault="00195263" w:rsidP="00452373">
      <w:pPr>
        <w:spacing w:after="0"/>
        <w:ind w:left="1440"/>
      </w:pPr>
      <w:r w:rsidRPr="00195263">
        <w:rPr>
          <w:lang w:val="en-CA"/>
        </w:rPr>
        <w:t>*The priorities are 1 = must have, 2 = essential, 3 = nice to have.</w:t>
      </w:r>
    </w:p>
    <w:p w14:paraId="411B36AB" w14:textId="77777777" w:rsidR="00195263" w:rsidRPr="00BF6BE1" w:rsidRDefault="00195263" w:rsidP="00195263">
      <w:pPr>
        <w:spacing w:after="0"/>
        <w:ind w:left="720"/>
      </w:pPr>
    </w:p>
    <w:p w14:paraId="4C0D0A53" w14:textId="77777777" w:rsidR="00A84C3F" w:rsidRDefault="00A84C3F" w:rsidP="00BF6BE1">
      <w:pPr>
        <w:pStyle w:val="Heading2"/>
        <w:numPr>
          <w:ilvl w:val="0"/>
          <w:numId w:val="2"/>
        </w:numPr>
      </w:pPr>
      <w:r>
        <w:t>Data Flow diagram(s) from Level 0 to process description for your feature</w:t>
      </w:r>
      <w:r w:rsidR="00445DC4">
        <w:t xml:space="preserve"> _______14</w:t>
      </w:r>
    </w:p>
    <w:p w14:paraId="7F47B2EB" w14:textId="65A8FFEE" w:rsidR="00195263" w:rsidRDefault="00195263" w:rsidP="0042008C">
      <w:pPr>
        <w:ind w:left="720"/>
      </w:pPr>
    </w:p>
    <w:p w14:paraId="7CA7DE7F" w14:textId="77777777" w:rsidR="00452373" w:rsidRDefault="00452373" w:rsidP="00452373">
      <w:pPr>
        <w:pStyle w:val="Heading3"/>
        <w:ind w:left="1440"/>
      </w:pPr>
      <w:r>
        <w:t>Data Flow Diagrams</w:t>
      </w:r>
    </w:p>
    <w:p w14:paraId="4F0FBB87" w14:textId="65587473" w:rsidR="00445DC4" w:rsidRDefault="00AB4DFF" w:rsidP="00445DC4">
      <w:pPr>
        <w:ind w:left="720"/>
      </w:pPr>
      <w:r>
        <w:rPr>
          <w:noProof/>
        </w:rPr>
        <w:drawing>
          <wp:inline distT="0" distB="0" distL="0" distR="0" wp14:anchorId="43B8F377" wp14:editId="3C8EC532">
            <wp:extent cx="5943600" cy="3321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am 0 - Data Flow diagram - New Pag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85412" w14:textId="344FA52A" w:rsidR="0042008C" w:rsidRDefault="0042008C" w:rsidP="00445DC4">
      <w:pPr>
        <w:ind w:left="720"/>
      </w:pPr>
      <w:r>
        <w:rPr>
          <w:noProof/>
        </w:rPr>
        <w:lastRenderedPageBreak/>
        <w:drawing>
          <wp:inline distT="0" distB="0" distL="0" distR="0" wp14:anchorId="6E8012B9" wp14:editId="5E24F8D5">
            <wp:extent cx="5943600" cy="46697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haracter movement data flow diagram (2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9FA98" w14:textId="3EE9F709" w:rsidR="00452373" w:rsidRDefault="00452373" w:rsidP="00452373">
      <w:pPr>
        <w:pStyle w:val="Heading3"/>
        <w:ind w:left="1440"/>
      </w:pPr>
      <w:r>
        <w:t>Process Descriptions</w:t>
      </w:r>
    </w:p>
    <w:p w14:paraId="013E7939" w14:textId="77777777" w:rsidR="0042008C" w:rsidRDefault="0042008C" w:rsidP="0042008C">
      <w:r>
        <w:t>Character Movement*:</w:t>
      </w:r>
    </w:p>
    <w:p w14:paraId="54BD3C79" w14:textId="77777777" w:rsidR="0042008C" w:rsidRDefault="0042008C" w:rsidP="0042008C">
      <w:r>
        <w:t>WHILE user inputs a key direction;</w:t>
      </w:r>
    </w:p>
    <w:p w14:paraId="7AC5D3B5" w14:textId="77777777" w:rsidR="0042008C" w:rsidRDefault="0042008C" w:rsidP="0042008C">
      <w:r>
        <w:tab/>
        <w:t xml:space="preserve">Move character according to input </w:t>
      </w:r>
    </w:p>
    <w:p w14:paraId="1257C5B0" w14:textId="77777777" w:rsidR="0042008C" w:rsidRDefault="0042008C" w:rsidP="0042008C">
      <w:r>
        <w:tab/>
        <w:t>If input key is released</w:t>
      </w:r>
    </w:p>
    <w:p w14:paraId="4C479906" w14:textId="77777777" w:rsidR="0042008C" w:rsidRDefault="0042008C" w:rsidP="0042008C">
      <w:r>
        <w:tab/>
        <w:t xml:space="preserve">Stop character </w:t>
      </w:r>
    </w:p>
    <w:p w14:paraId="71C65BD6" w14:textId="77777777" w:rsidR="0042008C" w:rsidRDefault="0042008C" w:rsidP="0042008C">
      <w:r>
        <w:tab/>
        <w:t>Go into idle</w:t>
      </w:r>
    </w:p>
    <w:p w14:paraId="61BE06B8" w14:textId="77777777" w:rsidR="0042008C" w:rsidRDefault="0042008C" w:rsidP="0042008C">
      <w:r>
        <w:t>If no key is pressed</w:t>
      </w:r>
    </w:p>
    <w:p w14:paraId="5214A2ED" w14:textId="77777777" w:rsidR="0042008C" w:rsidRDefault="0042008C" w:rsidP="0042008C">
      <w:r>
        <w:tab/>
        <w:t>Go into idle</w:t>
      </w:r>
    </w:p>
    <w:p w14:paraId="30B6E9D7" w14:textId="7CBB2F04" w:rsidR="0042008C" w:rsidRPr="0042008C" w:rsidRDefault="0042008C" w:rsidP="0042008C">
      <w:r>
        <w:t>END WHILE</w:t>
      </w:r>
    </w:p>
    <w:p w14:paraId="12333A4D" w14:textId="370DA9B8" w:rsidR="00445DC4" w:rsidRDefault="00BF6BE1" w:rsidP="00AB4DFF">
      <w:pPr>
        <w:pStyle w:val="Heading2"/>
        <w:numPr>
          <w:ilvl w:val="0"/>
          <w:numId w:val="2"/>
        </w:numPr>
      </w:pPr>
      <w:r>
        <w:t>Acceptance Tests</w:t>
      </w:r>
      <w:r w:rsidR="00445DC4">
        <w:t xml:space="preserve"> ________9</w:t>
      </w:r>
    </w:p>
    <w:p w14:paraId="53193851" w14:textId="066C9FA3" w:rsidR="00BB3D31" w:rsidRDefault="00BB3D31" w:rsidP="00BB3D31">
      <w:pPr>
        <w:pStyle w:val="ListParagraph"/>
        <w:numPr>
          <w:ilvl w:val="0"/>
          <w:numId w:val="4"/>
        </w:numPr>
      </w:pPr>
      <w:r>
        <w:t>When user presses a direct</w:t>
      </w:r>
      <w:r w:rsidR="00AB4DFF">
        <w:t>ion key, character moves in the pressed</w:t>
      </w:r>
      <w:r>
        <w:t xml:space="preserve"> direction.</w:t>
      </w:r>
    </w:p>
    <w:p w14:paraId="017EE005" w14:textId="7B350C9A" w:rsidR="00BB3D31" w:rsidRDefault="00BB3D31" w:rsidP="00BB3D31">
      <w:pPr>
        <w:pStyle w:val="ListParagraph"/>
        <w:numPr>
          <w:ilvl w:val="0"/>
          <w:numId w:val="4"/>
        </w:numPr>
      </w:pPr>
      <w:r>
        <w:t>Character should move at “walk” speed unless “run” key is continually pressed.</w:t>
      </w:r>
    </w:p>
    <w:p w14:paraId="3821ED61" w14:textId="0C851D67" w:rsidR="00BB3D31" w:rsidRDefault="00BB3D31" w:rsidP="00BB3D31">
      <w:pPr>
        <w:pStyle w:val="ListParagraph"/>
        <w:numPr>
          <w:ilvl w:val="0"/>
          <w:numId w:val="4"/>
        </w:numPr>
      </w:pPr>
      <w:r>
        <w:t>When user presses the “jump” key, character should move in the vertical direction in coordination with a direction key.</w:t>
      </w:r>
    </w:p>
    <w:p w14:paraId="667314BF" w14:textId="77777777" w:rsidR="0055281C" w:rsidRPr="00445DC4" w:rsidRDefault="0055281C" w:rsidP="00BE7683"/>
    <w:p w14:paraId="67EFCBE9" w14:textId="77777777" w:rsidR="00BF6BE1" w:rsidRDefault="00BF6BE1" w:rsidP="00BF6BE1">
      <w:pPr>
        <w:pStyle w:val="Heading2"/>
        <w:numPr>
          <w:ilvl w:val="0"/>
          <w:numId w:val="2"/>
        </w:numPr>
      </w:pPr>
      <w:r>
        <w:lastRenderedPageBreak/>
        <w:t>Timeline</w:t>
      </w:r>
      <w:r w:rsidR="00445DC4">
        <w:t xml:space="preserve"> _________/10</w:t>
      </w:r>
    </w:p>
    <w:p w14:paraId="2DF303FC" w14:textId="5A4FDDE5" w:rsidR="00593E67" w:rsidRDefault="00593E67" w:rsidP="0042008C">
      <w:pPr>
        <w:ind w:left="360"/>
      </w:pPr>
    </w:p>
    <w:p w14:paraId="5EECA58C" w14:textId="77777777" w:rsidR="00593E67" w:rsidRDefault="00593E67" w:rsidP="00AE06C4">
      <w:pPr>
        <w:pStyle w:val="Heading3"/>
        <w:ind w:left="720"/>
      </w:pPr>
      <w:r>
        <w:t>Work items</w:t>
      </w:r>
    </w:p>
    <w:tbl>
      <w:tblPr>
        <w:tblW w:w="0" w:type="auto"/>
        <w:tblInd w:w="1404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330"/>
        <w:gridCol w:w="2250"/>
        <w:gridCol w:w="2430"/>
      </w:tblGrid>
      <w:tr w:rsidR="00593E67" w:rsidRPr="00593E67" w14:paraId="41A0D576" w14:textId="77777777" w:rsidTr="00AE06C4">
        <w:tc>
          <w:tcPr>
            <w:tcW w:w="3330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97E53E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Task</w:t>
            </w:r>
          </w:p>
        </w:tc>
        <w:tc>
          <w:tcPr>
            <w:tcW w:w="225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425F40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Duration (</w:t>
            </w:r>
            <w:proofErr w:type="spellStart"/>
            <w:r w:rsidRPr="00593E67">
              <w:t>PWks</w:t>
            </w:r>
            <w:proofErr w:type="spellEnd"/>
            <w:r w:rsidRPr="00593E67">
              <w:t>)</w:t>
            </w:r>
          </w:p>
        </w:tc>
        <w:tc>
          <w:tcPr>
            <w:tcW w:w="243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4D1162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Predecessor Task(s)</w:t>
            </w:r>
          </w:p>
        </w:tc>
      </w:tr>
      <w:tr w:rsidR="00593E67" w:rsidRPr="00593E67" w14:paraId="34AD02B8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29E92E" w14:textId="5133C072" w:rsidR="00593E67" w:rsidRPr="0042008C" w:rsidRDefault="00593E67" w:rsidP="00AE06C4">
            <w:pPr>
              <w:spacing w:after="0"/>
            </w:pPr>
            <w:r w:rsidRPr="0042008C">
              <w:t xml:space="preserve">1.  </w:t>
            </w:r>
            <w:r w:rsidR="0042008C" w:rsidRPr="0042008C">
              <w:t>SA Demo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E37755" w14:textId="57355C06" w:rsidR="00593E67" w:rsidRPr="0042008C" w:rsidRDefault="0042008C" w:rsidP="00AE06C4">
            <w:pPr>
              <w:spacing w:after="0"/>
            </w:pPr>
            <w:r w:rsidRPr="0042008C">
              <w:t>1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65C7C1" w14:textId="77777777" w:rsidR="00593E67" w:rsidRPr="0042008C" w:rsidRDefault="00593E67" w:rsidP="00AE06C4">
            <w:pPr>
              <w:spacing w:after="0"/>
            </w:pPr>
            <w:r w:rsidRPr="0042008C">
              <w:t>-</w:t>
            </w:r>
          </w:p>
        </w:tc>
      </w:tr>
      <w:tr w:rsidR="00593E67" w:rsidRPr="00593E67" w14:paraId="509459A9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4E0AE2" w14:textId="09E6B40A" w:rsidR="00593E67" w:rsidRPr="0042008C" w:rsidRDefault="00593E67" w:rsidP="00AE06C4">
            <w:pPr>
              <w:spacing w:after="0"/>
            </w:pPr>
            <w:r w:rsidRPr="0042008C">
              <w:t xml:space="preserve">2.  </w:t>
            </w:r>
            <w:r w:rsidR="0042008C" w:rsidRPr="0042008C">
              <w:t>Directory structure defined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04693B" w14:textId="6693B0AF" w:rsidR="00593E67" w:rsidRPr="0042008C" w:rsidRDefault="0042008C" w:rsidP="00AE06C4">
            <w:pPr>
              <w:spacing w:after="0"/>
            </w:pPr>
            <w:r>
              <w:t>1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45A9EB" w14:textId="77777777" w:rsidR="00593E67" w:rsidRPr="0042008C" w:rsidRDefault="00593E67" w:rsidP="00AE06C4">
            <w:pPr>
              <w:spacing w:after="0"/>
            </w:pPr>
            <w:r w:rsidRPr="0042008C">
              <w:t>1</w:t>
            </w:r>
          </w:p>
        </w:tc>
      </w:tr>
      <w:tr w:rsidR="00593E67" w:rsidRPr="00593E67" w14:paraId="39780332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40988F" w14:textId="75E9C88C" w:rsidR="00593E67" w:rsidRPr="0042008C" w:rsidRDefault="00593E67" w:rsidP="00AE06C4">
            <w:pPr>
              <w:spacing w:after="0"/>
            </w:pPr>
            <w:r w:rsidRPr="0042008C">
              <w:t xml:space="preserve">3.  </w:t>
            </w:r>
            <w:r w:rsidR="0042008C" w:rsidRPr="0042008C">
              <w:t>Creating movement class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29A2EE" w14:textId="2CA615E6" w:rsidR="00593E67" w:rsidRPr="0042008C" w:rsidRDefault="0042008C" w:rsidP="00AE06C4">
            <w:pPr>
              <w:spacing w:after="0"/>
            </w:pPr>
            <w:r>
              <w:t>1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5C5D66" w14:textId="77777777" w:rsidR="00593E67" w:rsidRPr="0042008C" w:rsidRDefault="00593E67" w:rsidP="00AE06C4">
            <w:pPr>
              <w:spacing w:after="0"/>
            </w:pPr>
            <w:r w:rsidRPr="0042008C">
              <w:t>1</w:t>
            </w:r>
          </w:p>
        </w:tc>
      </w:tr>
      <w:tr w:rsidR="00593E67" w:rsidRPr="00593E67" w14:paraId="46434BE5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1F79CB" w14:textId="2D353DD4" w:rsidR="00593E67" w:rsidRPr="0042008C" w:rsidRDefault="00593E67" w:rsidP="00AE06C4">
            <w:pPr>
              <w:spacing w:after="0"/>
            </w:pPr>
            <w:r w:rsidRPr="0042008C">
              <w:t xml:space="preserve">4.  </w:t>
            </w:r>
            <w:r w:rsidR="0042008C" w:rsidRPr="0042008C">
              <w:t>Integrating controls with character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903869" w14:textId="1B280361" w:rsidR="00593E67" w:rsidRPr="0042008C" w:rsidRDefault="0042008C" w:rsidP="00AE06C4">
            <w:pPr>
              <w:spacing w:after="0"/>
            </w:pPr>
            <w:r>
              <w:t>2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D101EA" w14:textId="1C3C19DF" w:rsidR="00593E67" w:rsidRPr="0042008C" w:rsidRDefault="0042008C" w:rsidP="00AE06C4">
            <w:pPr>
              <w:spacing w:after="0"/>
            </w:pPr>
            <w:r>
              <w:t>2,3</w:t>
            </w:r>
          </w:p>
        </w:tc>
      </w:tr>
      <w:tr w:rsidR="00593E67" w:rsidRPr="00593E67" w14:paraId="34B7B3C9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C35A86" w14:textId="71A73FF2" w:rsidR="00593E67" w:rsidRPr="0042008C" w:rsidRDefault="00593E67" w:rsidP="00AE06C4">
            <w:pPr>
              <w:spacing w:after="0"/>
            </w:pPr>
            <w:r w:rsidRPr="0042008C">
              <w:t xml:space="preserve">5.  </w:t>
            </w:r>
            <w:r w:rsidR="0042008C" w:rsidRPr="0042008C">
              <w:t>Debugging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748159" w14:textId="46D6A397" w:rsidR="00593E67" w:rsidRPr="0042008C" w:rsidRDefault="0042008C" w:rsidP="00AE06C4">
            <w:pPr>
              <w:spacing w:after="0"/>
            </w:pPr>
            <w:r>
              <w:t>3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9315C9" w14:textId="0585C23D" w:rsidR="00593E67" w:rsidRPr="0042008C" w:rsidRDefault="0042008C" w:rsidP="00AE06C4">
            <w:pPr>
              <w:spacing w:after="0"/>
            </w:pPr>
            <w:r>
              <w:t>3,</w:t>
            </w:r>
            <w:r w:rsidR="00593E67" w:rsidRPr="0042008C">
              <w:t>4</w:t>
            </w:r>
          </w:p>
        </w:tc>
      </w:tr>
      <w:tr w:rsidR="00593E67" w:rsidRPr="00593E67" w14:paraId="480384FB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78F1DA" w14:textId="48868E5F" w:rsidR="00593E67" w:rsidRPr="0042008C" w:rsidRDefault="00593E67" w:rsidP="00AE06C4">
            <w:pPr>
              <w:spacing w:after="0"/>
            </w:pPr>
            <w:r w:rsidRPr="0042008C">
              <w:t>6.  P</w:t>
            </w:r>
            <w:r w:rsidR="0042008C" w:rsidRPr="0042008C">
              <w:t>resent code running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E2E4C7" w14:textId="6EBE776B" w:rsidR="00593E67" w:rsidRPr="0042008C" w:rsidRDefault="0042008C" w:rsidP="00AE06C4">
            <w:pPr>
              <w:spacing w:after="0"/>
            </w:pPr>
            <w:r>
              <w:t>3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6F830D" w14:textId="61498C88" w:rsidR="00593E67" w:rsidRPr="0042008C" w:rsidRDefault="0042008C" w:rsidP="00AE06C4">
            <w:pPr>
              <w:spacing w:after="0"/>
            </w:pPr>
            <w:r>
              <w:t>5,</w:t>
            </w:r>
            <w:r w:rsidR="00593E67" w:rsidRPr="0042008C">
              <w:t>4</w:t>
            </w:r>
          </w:p>
        </w:tc>
      </w:tr>
      <w:tr w:rsidR="00593E67" w:rsidRPr="00593E67" w14:paraId="0E5EBDD6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11634E" w14:textId="77777777" w:rsidR="00593E67" w:rsidRPr="0042008C" w:rsidRDefault="00593E67" w:rsidP="00AE06C4">
            <w:pPr>
              <w:spacing w:after="0"/>
            </w:pPr>
            <w:r w:rsidRPr="0042008C">
              <w:t>7.  Testing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1B842D" w14:textId="77777777" w:rsidR="00593E67" w:rsidRPr="0042008C" w:rsidRDefault="00593E67" w:rsidP="00AE06C4">
            <w:pPr>
              <w:spacing w:after="0"/>
            </w:pPr>
            <w:r w:rsidRPr="0042008C">
              <w:t>3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AA67D8" w14:textId="77777777" w:rsidR="00593E67" w:rsidRPr="0042008C" w:rsidRDefault="00593E67" w:rsidP="00AE06C4">
            <w:pPr>
              <w:spacing w:after="0"/>
            </w:pPr>
            <w:r w:rsidRPr="0042008C">
              <w:t>6</w:t>
            </w:r>
          </w:p>
        </w:tc>
      </w:tr>
      <w:tr w:rsidR="00593E67" w:rsidRPr="00593E67" w14:paraId="16628C06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A571AA" w14:textId="5A8A858E" w:rsidR="00593E67" w:rsidRPr="0042008C" w:rsidRDefault="00593E67" w:rsidP="00AE06C4">
            <w:pPr>
              <w:spacing w:after="0"/>
            </w:pPr>
            <w:r w:rsidRPr="0042008C">
              <w:t xml:space="preserve">8.  </w:t>
            </w:r>
            <w:r w:rsidR="0042008C" w:rsidRPr="0042008C">
              <w:t>Presentation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066611" w14:textId="77777777" w:rsidR="00593E67" w:rsidRPr="0042008C" w:rsidRDefault="00593E67" w:rsidP="00AE06C4">
            <w:pPr>
              <w:spacing w:after="0"/>
            </w:pPr>
            <w:r w:rsidRPr="0042008C">
              <w:t>1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8675D0" w14:textId="1C7BD847" w:rsidR="00593E67" w:rsidRPr="0042008C" w:rsidRDefault="00593E67" w:rsidP="00AE06C4">
            <w:pPr>
              <w:spacing w:after="0"/>
            </w:pPr>
            <w:r w:rsidRPr="0042008C">
              <w:t xml:space="preserve"> 7</w:t>
            </w:r>
          </w:p>
        </w:tc>
      </w:tr>
    </w:tbl>
    <w:p w14:paraId="5DA28564" w14:textId="77777777" w:rsidR="00AE06C4" w:rsidRDefault="00AE06C4" w:rsidP="00AE06C4">
      <w:pPr>
        <w:pStyle w:val="Heading3"/>
        <w:ind w:left="720"/>
      </w:pPr>
      <w:r>
        <w:t>Pert diagram</w:t>
      </w:r>
    </w:p>
    <w:p w14:paraId="3EE4248C" w14:textId="052F2107" w:rsidR="00AE06C4" w:rsidRDefault="0042008C" w:rsidP="00AE06C4">
      <w:r>
        <w:rPr>
          <w:noProof/>
        </w:rPr>
        <w:drawing>
          <wp:inline distT="0" distB="0" distL="0" distR="0" wp14:anchorId="7C12BBD1" wp14:editId="38969145">
            <wp:extent cx="5943600" cy="19818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ert DIagra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AD2D2" w14:textId="77777777" w:rsidR="00AE06C4" w:rsidRDefault="00AE06C4" w:rsidP="00AE06C4">
      <w:pPr>
        <w:pStyle w:val="Heading3"/>
        <w:ind w:left="720"/>
      </w:pPr>
      <w:r>
        <w:t>Gantt timeline</w:t>
      </w:r>
    </w:p>
    <w:p w14:paraId="6C8FFD5E" w14:textId="66F161F8" w:rsidR="00AE06C4" w:rsidRDefault="00AE06C4" w:rsidP="00AE06C4"/>
    <w:tbl>
      <w:tblPr>
        <w:tblStyle w:val="TableGrid"/>
        <w:tblW w:w="6171" w:type="dxa"/>
        <w:tblLayout w:type="fixed"/>
        <w:tblLook w:val="04A0" w:firstRow="1" w:lastRow="0" w:firstColumn="1" w:lastColumn="0" w:noHBand="0" w:noVBand="1"/>
      </w:tblPr>
      <w:tblGrid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58"/>
        <w:gridCol w:w="40"/>
        <w:gridCol w:w="138"/>
        <w:gridCol w:w="201"/>
        <w:gridCol w:w="35"/>
        <w:gridCol w:w="236"/>
        <w:gridCol w:w="236"/>
        <w:gridCol w:w="236"/>
        <w:gridCol w:w="11"/>
        <w:gridCol w:w="225"/>
        <w:gridCol w:w="35"/>
        <w:gridCol w:w="224"/>
        <w:gridCol w:w="12"/>
        <w:gridCol w:w="236"/>
        <w:gridCol w:w="236"/>
        <w:gridCol w:w="236"/>
        <w:gridCol w:w="236"/>
        <w:gridCol w:w="236"/>
        <w:gridCol w:w="236"/>
        <w:gridCol w:w="236"/>
        <w:gridCol w:w="236"/>
        <w:tblGridChange w:id="0">
          <w:tblGrid>
            <w:gridCol w:w="236"/>
            <w:gridCol w:w="236"/>
            <w:gridCol w:w="236"/>
            <w:gridCol w:w="236"/>
            <w:gridCol w:w="236"/>
            <w:gridCol w:w="236"/>
            <w:gridCol w:w="236"/>
            <w:gridCol w:w="236"/>
            <w:gridCol w:w="236"/>
            <w:gridCol w:w="236"/>
            <w:gridCol w:w="236"/>
            <w:gridCol w:w="58"/>
            <w:gridCol w:w="40"/>
            <w:gridCol w:w="138"/>
            <w:gridCol w:w="201"/>
            <w:gridCol w:w="35"/>
            <w:gridCol w:w="236"/>
            <w:gridCol w:w="236"/>
            <w:gridCol w:w="236"/>
            <w:gridCol w:w="11"/>
            <w:gridCol w:w="225"/>
            <w:gridCol w:w="35"/>
            <w:gridCol w:w="224"/>
            <w:gridCol w:w="12"/>
            <w:gridCol w:w="236"/>
            <w:gridCol w:w="236"/>
            <w:gridCol w:w="236"/>
            <w:gridCol w:w="236"/>
            <w:gridCol w:w="236"/>
            <w:gridCol w:w="236"/>
            <w:gridCol w:w="236"/>
            <w:gridCol w:w="236"/>
          </w:tblGrid>
        </w:tblGridChange>
      </w:tblGrid>
      <w:tr w:rsidR="0042008C" w14:paraId="28277258" w14:textId="77777777" w:rsidTr="0042008C">
        <w:trPr>
          <w:trHeight w:val="70"/>
        </w:trPr>
        <w:tc>
          <w:tcPr>
            <w:tcW w:w="236" w:type="dxa"/>
            <w:tcBorders>
              <w:top w:val="nil"/>
              <w:left w:val="nil"/>
              <w:bottom w:val="nil"/>
            </w:tcBorders>
          </w:tcPr>
          <w:p w14:paraId="53E3B4F9" w14:textId="77777777" w:rsidR="0042008C" w:rsidRDefault="0042008C" w:rsidP="00FF3F1E">
            <w:r>
              <w:t>1</w:t>
            </w:r>
          </w:p>
        </w:tc>
        <w:tc>
          <w:tcPr>
            <w:tcW w:w="236" w:type="dxa"/>
            <w:shd w:val="clear" w:color="auto" w:fill="FF0000"/>
          </w:tcPr>
          <w:p w14:paraId="61A2950A" w14:textId="77777777" w:rsidR="0042008C" w:rsidRDefault="0042008C" w:rsidP="00FF3F1E"/>
        </w:tc>
        <w:tc>
          <w:tcPr>
            <w:tcW w:w="236" w:type="dxa"/>
            <w:shd w:val="clear" w:color="auto" w:fill="FFFFFF" w:themeFill="background1"/>
          </w:tcPr>
          <w:p w14:paraId="353C7FA5" w14:textId="77777777" w:rsidR="0042008C" w:rsidRDefault="0042008C" w:rsidP="00FF3F1E"/>
        </w:tc>
        <w:tc>
          <w:tcPr>
            <w:tcW w:w="236" w:type="dxa"/>
            <w:shd w:val="clear" w:color="auto" w:fill="FFFFFF" w:themeFill="background1"/>
          </w:tcPr>
          <w:p w14:paraId="6CF99CB4" w14:textId="77777777" w:rsidR="0042008C" w:rsidRDefault="0042008C" w:rsidP="00FF3F1E"/>
        </w:tc>
        <w:tc>
          <w:tcPr>
            <w:tcW w:w="236" w:type="dxa"/>
            <w:shd w:val="clear" w:color="auto" w:fill="FFFFFF" w:themeFill="background1"/>
          </w:tcPr>
          <w:p w14:paraId="3EFD9555" w14:textId="77777777" w:rsidR="0042008C" w:rsidRDefault="0042008C" w:rsidP="00FF3F1E"/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156C61B" w14:textId="77777777" w:rsidR="0042008C" w:rsidRDefault="0042008C" w:rsidP="00FF3F1E"/>
        </w:tc>
        <w:tc>
          <w:tcPr>
            <w:tcW w:w="236" w:type="dxa"/>
          </w:tcPr>
          <w:p w14:paraId="18FAC6B0" w14:textId="77777777" w:rsidR="0042008C" w:rsidRDefault="0042008C" w:rsidP="00FF3F1E"/>
        </w:tc>
        <w:tc>
          <w:tcPr>
            <w:tcW w:w="236" w:type="dxa"/>
          </w:tcPr>
          <w:p w14:paraId="67A50F59" w14:textId="77777777" w:rsidR="0042008C" w:rsidRDefault="0042008C" w:rsidP="00FF3F1E"/>
        </w:tc>
        <w:tc>
          <w:tcPr>
            <w:tcW w:w="236" w:type="dxa"/>
          </w:tcPr>
          <w:p w14:paraId="424AB920" w14:textId="77777777" w:rsidR="0042008C" w:rsidRDefault="0042008C" w:rsidP="00FF3F1E"/>
        </w:tc>
        <w:tc>
          <w:tcPr>
            <w:tcW w:w="236" w:type="dxa"/>
          </w:tcPr>
          <w:p w14:paraId="47ACDAC3" w14:textId="77777777" w:rsidR="0042008C" w:rsidRDefault="0042008C" w:rsidP="00FF3F1E"/>
        </w:tc>
        <w:tc>
          <w:tcPr>
            <w:tcW w:w="334" w:type="dxa"/>
            <w:gridSpan w:val="3"/>
          </w:tcPr>
          <w:p w14:paraId="4D515862" w14:textId="77777777" w:rsidR="0042008C" w:rsidRDefault="0042008C" w:rsidP="00FF3F1E"/>
        </w:tc>
        <w:tc>
          <w:tcPr>
            <w:tcW w:w="339" w:type="dxa"/>
            <w:gridSpan w:val="2"/>
          </w:tcPr>
          <w:p w14:paraId="44B896DF" w14:textId="77777777" w:rsidR="0042008C" w:rsidRDefault="0042008C" w:rsidP="00FF3F1E"/>
        </w:tc>
        <w:tc>
          <w:tcPr>
            <w:tcW w:w="271" w:type="dxa"/>
            <w:gridSpan w:val="2"/>
          </w:tcPr>
          <w:p w14:paraId="7880B8BB" w14:textId="77777777" w:rsidR="0042008C" w:rsidRDefault="0042008C" w:rsidP="00FF3F1E"/>
        </w:tc>
        <w:tc>
          <w:tcPr>
            <w:tcW w:w="236" w:type="dxa"/>
          </w:tcPr>
          <w:p w14:paraId="7D3BE853" w14:textId="77777777" w:rsidR="0042008C" w:rsidRDefault="0042008C" w:rsidP="00FF3F1E"/>
        </w:tc>
        <w:tc>
          <w:tcPr>
            <w:tcW w:w="247" w:type="dxa"/>
            <w:gridSpan w:val="2"/>
          </w:tcPr>
          <w:p w14:paraId="7E4CA4DF" w14:textId="77777777" w:rsidR="0042008C" w:rsidRDefault="0042008C" w:rsidP="00FF3F1E"/>
        </w:tc>
        <w:tc>
          <w:tcPr>
            <w:tcW w:w="260" w:type="dxa"/>
            <w:gridSpan w:val="2"/>
          </w:tcPr>
          <w:p w14:paraId="5D5DEE6E" w14:textId="77777777" w:rsidR="0042008C" w:rsidRDefault="0042008C" w:rsidP="00FF3F1E"/>
        </w:tc>
        <w:tc>
          <w:tcPr>
            <w:tcW w:w="236" w:type="dxa"/>
            <w:gridSpan w:val="2"/>
          </w:tcPr>
          <w:p w14:paraId="7790CFB1" w14:textId="77777777" w:rsidR="0042008C" w:rsidRDefault="0042008C" w:rsidP="00FF3F1E"/>
        </w:tc>
        <w:tc>
          <w:tcPr>
            <w:tcW w:w="236" w:type="dxa"/>
          </w:tcPr>
          <w:p w14:paraId="097CC26C" w14:textId="77777777" w:rsidR="0042008C" w:rsidRDefault="0042008C" w:rsidP="00FF3F1E"/>
        </w:tc>
        <w:tc>
          <w:tcPr>
            <w:tcW w:w="236" w:type="dxa"/>
          </w:tcPr>
          <w:p w14:paraId="123B6C4C" w14:textId="77777777" w:rsidR="0042008C" w:rsidRDefault="0042008C" w:rsidP="00FF3F1E"/>
        </w:tc>
        <w:tc>
          <w:tcPr>
            <w:tcW w:w="236" w:type="dxa"/>
          </w:tcPr>
          <w:p w14:paraId="0CB668E5" w14:textId="77777777" w:rsidR="0042008C" w:rsidRDefault="0042008C" w:rsidP="00FF3F1E"/>
        </w:tc>
        <w:tc>
          <w:tcPr>
            <w:tcW w:w="236" w:type="dxa"/>
          </w:tcPr>
          <w:p w14:paraId="4CE2BF08" w14:textId="77777777" w:rsidR="0042008C" w:rsidRDefault="0042008C" w:rsidP="00FF3F1E"/>
        </w:tc>
        <w:tc>
          <w:tcPr>
            <w:tcW w:w="236" w:type="dxa"/>
          </w:tcPr>
          <w:p w14:paraId="31C76555" w14:textId="77777777" w:rsidR="0042008C" w:rsidRDefault="0042008C" w:rsidP="00FF3F1E"/>
        </w:tc>
        <w:tc>
          <w:tcPr>
            <w:tcW w:w="236" w:type="dxa"/>
          </w:tcPr>
          <w:p w14:paraId="49873609" w14:textId="77777777" w:rsidR="0042008C" w:rsidRDefault="0042008C" w:rsidP="00FF3F1E"/>
        </w:tc>
        <w:tc>
          <w:tcPr>
            <w:tcW w:w="236" w:type="dxa"/>
          </w:tcPr>
          <w:p w14:paraId="6330CE09" w14:textId="77777777" w:rsidR="0042008C" w:rsidRDefault="0042008C" w:rsidP="00FF3F1E"/>
        </w:tc>
        <w:tc>
          <w:tcPr>
            <w:tcW w:w="236" w:type="dxa"/>
          </w:tcPr>
          <w:p w14:paraId="625D1625" w14:textId="77777777" w:rsidR="0042008C" w:rsidRDefault="0042008C" w:rsidP="00FF3F1E"/>
        </w:tc>
      </w:tr>
      <w:tr w:rsidR="0042008C" w14:paraId="194384DF" w14:textId="77777777" w:rsidTr="0042008C">
        <w:trPr>
          <w:gridAfter w:val="1"/>
          <w:wAfter w:w="236" w:type="dxa"/>
          <w:trHeight w:val="215"/>
        </w:trPr>
        <w:tc>
          <w:tcPr>
            <w:tcW w:w="236" w:type="dxa"/>
            <w:tcBorders>
              <w:top w:val="nil"/>
              <w:left w:val="nil"/>
              <w:bottom w:val="nil"/>
            </w:tcBorders>
          </w:tcPr>
          <w:p w14:paraId="0C5A58D6" w14:textId="77777777" w:rsidR="0042008C" w:rsidRDefault="0042008C" w:rsidP="00FF3F1E">
            <w:r>
              <w:t>2</w:t>
            </w:r>
          </w:p>
        </w:tc>
        <w:tc>
          <w:tcPr>
            <w:tcW w:w="236" w:type="dxa"/>
          </w:tcPr>
          <w:p w14:paraId="010ECC6F" w14:textId="77777777" w:rsidR="0042008C" w:rsidRDefault="0042008C" w:rsidP="00FF3F1E"/>
        </w:tc>
        <w:tc>
          <w:tcPr>
            <w:tcW w:w="236" w:type="dxa"/>
          </w:tcPr>
          <w:p w14:paraId="2FC564C4" w14:textId="77777777" w:rsidR="0042008C" w:rsidRDefault="0042008C" w:rsidP="00FF3F1E"/>
        </w:tc>
        <w:tc>
          <w:tcPr>
            <w:tcW w:w="236" w:type="dxa"/>
          </w:tcPr>
          <w:p w14:paraId="42B76DA6" w14:textId="77777777" w:rsidR="0042008C" w:rsidRDefault="0042008C" w:rsidP="00FF3F1E"/>
        </w:tc>
        <w:tc>
          <w:tcPr>
            <w:tcW w:w="236" w:type="dxa"/>
          </w:tcPr>
          <w:p w14:paraId="11F6525C" w14:textId="77777777" w:rsidR="0042008C" w:rsidRDefault="0042008C" w:rsidP="00FF3F1E"/>
        </w:tc>
        <w:tc>
          <w:tcPr>
            <w:tcW w:w="236" w:type="dxa"/>
          </w:tcPr>
          <w:p w14:paraId="31C25583" w14:textId="77777777" w:rsidR="0042008C" w:rsidRDefault="0042008C" w:rsidP="00FF3F1E"/>
        </w:tc>
        <w:tc>
          <w:tcPr>
            <w:tcW w:w="236" w:type="dxa"/>
            <w:shd w:val="clear" w:color="auto" w:fill="4F81BD" w:themeFill="accent1"/>
          </w:tcPr>
          <w:p w14:paraId="07573E03" w14:textId="77777777" w:rsidR="0042008C" w:rsidRDefault="0042008C" w:rsidP="00FF3F1E">
            <w:r>
              <w:t>1</w:t>
            </w:r>
          </w:p>
        </w:tc>
        <w:tc>
          <w:tcPr>
            <w:tcW w:w="236" w:type="dxa"/>
          </w:tcPr>
          <w:p w14:paraId="38F2AE24" w14:textId="77777777" w:rsidR="0042008C" w:rsidRDefault="0042008C" w:rsidP="00FF3F1E"/>
        </w:tc>
        <w:tc>
          <w:tcPr>
            <w:tcW w:w="236" w:type="dxa"/>
            <w:shd w:val="clear" w:color="auto" w:fill="FFFFFF" w:themeFill="background1"/>
          </w:tcPr>
          <w:p w14:paraId="510F65A2" w14:textId="77777777" w:rsidR="0042008C" w:rsidRDefault="0042008C" w:rsidP="00FF3F1E"/>
        </w:tc>
        <w:tc>
          <w:tcPr>
            <w:tcW w:w="236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56BAC76D" w14:textId="77777777" w:rsidR="0042008C" w:rsidRDefault="0042008C" w:rsidP="00FF3F1E"/>
        </w:tc>
        <w:tc>
          <w:tcPr>
            <w:tcW w:w="236" w:type="dxa"/>
            <w:shd w:val="clear" w:color="auto" w:fill="FFFFFF" w:themeFill="background1"/>
          </w:tcPr>
          <w:p w14:paraId="568176B0" w14:textId="77777777" w:rsidR="0042008C" w:rsidRDefault="0042008C" w:rsidP="00FF3F1E"/>
        </w:tc>
        <w:tc>
          <w:tcPr>
            <w:tcW w:w="236" w:type="dxa"/>
            <w:gridSpan w:val="3"/>
            <w:shd w:val="clear" w:color="auto" w:fill="FFFFFF" w:themeFill="background1"/>
          </w:tcPr>
          <w:p w14:paraId="3FB332D3" w14:textId="77777777" w:rsidR="0042008C" w:rsidRDefault="0042008C" w:rsidP="00FF3F1E"/>
        </w:tc>
        <w:tc>
          <w:tcPr>
            <w:tcW w:w="236" w:type="dxa"/>
            <w:gridSpan w:val="2"/>
            <w:shd w:val="clear" w:color="auto" w:fill="FFFFFF" w:themeFill="background1"/>
          </w:tcPr>
          <w:p w14:paraId="58B1B047" w14:textId="77777777" w:rsidR="0042008C" w:rsidRDefault="0042008C" w:rsidP="00FF3F1E"/>
        </w:tc>
        <w:tc>
          <w:tcPr>
            <w:tcW w:w="236" w:type="dxa"/>
            <w:shd w:val="clear" w:color="auto" w:fill="FFFFFF" w:themeFill="background1"/>
          </w:tcPr>
          <w:p w14:paraId="33C475A6" w14:textId="77777777" w:rsidR="0042008C" w:rsidRDefault="0042008C" w:rsidP="00FF3F1E"/>
        </w:tc>
        <w:tc>
          <w:tcPr>
            <w:tcW w:w="236" w:type="dxa"/>
            <w:shd w:val="clear" w:color="auto" w:fill="FFFFFF" w:themeFill="background1"/>
          </w:tcPr>
          <w:p w14:paraId="12E243B0" w14:textId="77777777" w:rsidR="0042008C" w:rsidRDefault="0042008C" w:rsidP="00FF3F1E"/>
        </w:tc>
        <w:tc>
          <w:tcPr>
            <w:tcW w:w="236" w:type="dxa"/>
            <w:shd w:val="clear" w:color="auto" w:fill="FFFFFF" w:themeFill="background1"/>
          </w:tcPr>
          <w:p w14:paraId="0D4B7D60" w14:textId="77777777" w:rsidR="0042008C" w:rsidRDefault="0042008C" w:rsidP="00FF3F1E"/>
        </w:tc>
        <w:tc>
          <w:tcPr>
            <w:tcW w:w="236" w:type="dxa"/>
            <w:gridSpan w:val="2"/>
            <w:shd w:val="clear" w:color="auto" w:fill="FFFFFF" w:themeFill="background1"/>
          </w:tcPr>
          <w:p w14:paraId="24157576" w14:textId="77777777" w:rsidR="0042008C" w:rsidRDefault="0042008C" w:rsidP="00FF3F1E"/>
        </w:tc>
        <w:tc>
          <w:tcPr>
            <w:tcW w:w="259" w:type="dxa"/>
            <w:gridSpan w:val="2"/>
          </w:tcPr>
          <w:p w14:paraId="66480270" w14:textId="77777777" w:rsidR="0042008C" w:rsidRDefault="0042008C" w:rsidP="00FF3F1E"/>
        </w:tc>
        <w:tc>
          <w:tcPr>
            <w:tcW w:w="248" w:type="dxa"/>
            <w:gridSpan w:val="2"/>
          </w:tcPr>
          <w:p w14:paraId="739262F8" w14:textId="77777777" w:rsidR="0042008C" w:rsidRDefault="0042008C" w:rsidP="00FF3F1E"/>
        </w:tc>
        <w:tc>
          <w:tcPr>
            <w:tcW w:w="236" w:type="dxa"/>
          </w:tcPr>
          <w:p w14:paraId="51EBAD98" w14:textId="77777777" w:rsidR="0042008C" w:rsidRDefault="0042008C" w:rsidP="00FF3F1E"/>
        </w:tc>
        <w:tc>
          <w:tcPr>
            <w:tcW w:w="236" w:type="dxa"/>
          </w:tcPr>
          <w:p w14:paraId="596F7077" w14:textId="77777777" w:rsidR="0042008C" w:rsidRDefault="0042008C" w:rsidP="00FF3F1E"/>
        </w:tc>
        <w:tc>
          <w:tcPr>
            <w:tcW w:w="236" w:type="dxa"/>
          </w:tcPr>
          <w:p w14:paraId="233A73AD" w14:textId="77777777" w:rsidR="0042008C" w:rsidRDefault="0042008C" w:rsidP="00FF3F1E"/>
        </w:tc>
        <w:tc>
          <w:tcPr>
            <w:tcW w:w="236" w:type="dxa"/>
          </w:tcPr>
          <w:p w14:paraId="147483A6" w14:textId="77777777" w:rsidR="0042008C" w:rsidRDefault="0042008C" w:rsidP="00FF3F1E"/>
        </w:tc>
        <w:tc>
          <w:tcPr>
            <w:tcW w:w="236" w:type="dxa"/>
          </w:tcPr>
          <w:p w14:paraId="54EB3BF0" w14:textId="77777777" w:rsidR="0042008C" w:rsidRDefault="0042008C" w:rsidP="00FF3F1E"/>
        </w:tc>
        <w:tc>
          <w:tcPr>
            <w:tcW w:w="236" w:type="dxa"/>
          </w:tcPr>
          <w:p w14:paraId="5F674EB6" w14:textId="77777777" w:rsidR="0042008C" w:rsidRDefault="0042008C" w:rsidP="00FF3F1E"/>
        </w:tc>
      </w:tr>
      <w:tr w:rsidR="0042008C" w14:paraId="27DE46E5" w14:textId="77777777" w:rsidTr="0042008C">
        <w:trPr>
          <w:gridAfter w:val="1"/>
          <w:wAfter w:w="236" w:type="dxa"/>
        </w:trPr>
        <w:tc>
          <w:tcPr>
            <w:tcW w:w="236" w:type="dxa"/>
            <w:tcBorders>
              <w:top w:val="nil"/>
              <w:left w:val="nil"/>
              <w:bottom w:val="nil"/>
            </w:tcBorders>
          </w:tcPr>
          <w:p w14:paraId="4E4D0FF0" w14:textId="77777777" w:rsidR="0042008C" w:rsidRDefault="0042008C" w:rsidP="00FF3F1E">
            <w:r>
              <w:t>3</w:t>
            </w:r>
          </w:p>
        </w:tc>
        <w:tc>
          <w:tcPr>
            <w:tcW w:w="236" w:type="dxa"/>
          </w:tcPr>
          <w:p w14:paraId="7D695B7A" w14:textId="77777777" w:rsidR="0042008C" w:rsidRDefault="0042008C" w:rsidP="00FF3F1E"/>
        </w:tc>
        <w:tc>
          <w:tcPr>
            <w:tcW w:w="236" w:type="dxa"/>
          </w:tcPr>
          <w:p w14:paraId="4DE749BC" w14:textId="77777777" w:rsidR="0042008C" w:rsidRDefault="0042008C" w:rsidP="00FF3F1E"/>
        </w:tc>
        <w:tc>
          <w:tcPr>
            <w:tcW w:w="236" w:type="dxa"/>
          </w:tcPr>
          <w:p w14:paraId="3D049939" w14:textId="77777777" w:rsidR="0042008C" w:rsidRDefault="0042008C" w:rsidP="00FF3F1E"/>
        </w:tc>
        <w:tc>
          <w:tcPr>
            <w:tcW w:w="236" w:type="dxa"/>
          </w:tcPr>
          <w:p w14:paraId="7476F712" w14:textId="77777777" w:rsidR="0042008C" w:rsidRDefault="0042008C" w:rsidP="00FF3F1E"/>
        </w:tc>
        <w:tc>
          <w:tcPr>
            <w:tcW w:w="236" w:type="dxa"/>
          </w:tcPr>
          <w:p w14:paraId="12F165CD" w14:textId="77777777" w:rsidR="0042008C" w:rsidRDefault="0042008C" w:rsidP="00FF3F1E"/>
        </w:tc>
        <w:tc>
          <w:tcPr>
            <w:tcW w:w="236" w:type="dxa"/>
            <w:shd w:val="clear" w:color="auto" w:fill="9BBB59" w:themeFill="accent3"/>
          </w:tcPr>
          <w:p w14:paraId="51DB317A" w14:textId="77777777" w:rsidR="0042008C" w:rsidRDefault="0042008C" w:rsidP="00FF3F1E">
            <w:r>
              <w:t>1</w:t>
            </w:r>
          </w:p>
        </w:tc>
        <w:tc>
          <w:tcPr>
            <w:tcW w:w="236" w:type="dxa"/>
          </w:tcPr>
          <w:p w14:paraId="61060483" w14:textId="77777777" w:rsidR="0042008C" w:rsidRDefault="0042008C" w:rsidP="00FF3F1E"/>
        </w:tc>
        <w:tc>
          <w:tcPr>
            <w:tcW w:w="236" w:type="dxa"/>
            <w:shd w:val="clear" w:color="auto" w:fill="FFFFFF" w:themeFill="background1"/>
          </w:tcPr>
          <w:p w14:paraId="3EE804B5" w14:textId="77777777" w:rsidR="0042008C" w:rsidRDefault="0042008C" w:rsidP="00FF3F1E"/>
        </w:tc>
        <w:tc>
          <w:tcPr>
            <w:tcW w:w="236" w:type="dxa"/>
            <w:shd w:val="clear" w:color="auto" w:fill="FFFFFF" w:themeFill="background1"/>
          </w:tcPr>
          <w:p w14:paraId="66097BE7" w14:textId="77777777" w:rsidR="0042008C" w:rsidRDefault="0042008C" w:rsidP="00FF3F1E"/>
        </w:tc>
        <w:tc>
          <w:tcPr>
            <w:tcW w:w="236" w:type="dxa"/>
            <w:shd w:val="clear" w:color="auto" w:fill="FFFFFF" w:themeFill="background1"/>
          </w:tcPr>
          <w:p w14:paraId="14E33931" w14:textId="77777777" w:rsidR="0042008C" w:rsidRDefault="0042008C" w:rsidP="00FF3F1E"/>
        </w:tc>
        <w:tc>
          <w:tcPr>
            <w:tcW w:w="236" w:type="dxa"/>
            <w:gridSpan w:val="3"/>
            <w:shd w:val="clear" w:color="auto" w:fill="FFFFFF" w:themeFill="background1"/>
          </w:tcPr>
          <w:p w14:paraId="6C15D255" w14:textId="77777777" w:rsidR="0042008C" w:rsidRDefault="0042008C" w:rsidP="00FF3F1E"/>
        </w:tc>
        <w:tc>
          <w:tcPr>
            <w:tcW w:w="236" w:type="dxa"/>
            <w:gridSpan w:val="2"/>
            <w:shd w:val="clear" w:color="auto" w:fill="FFFFFF" w:themeFill="background1"/>
          </w:tcPr>
          <w:p w14:paraId="1C32F64D" w14:textId="77777777" w:rsidR="0042008C" w:rsidRDefault="0042008C" w:rsidP="00FF3F1E"/>
        </w:tc>
        <w:tc>
          <w:tcPr>
            <w:tcW w:w="236" w:type="dxa"/>
            <w:shd w:val="clear" w:color="auto" w:fill="FFFFFF" w:themeFill="background1"/>
          </w:tcPr>
          <w:p w14:paraId="6A1F9F58" w14:textId="77777777" w:rsidR="0042008C" w:rsidRDefault="0042008C" w:rsidP="00FF3F1E"/>
        </w:tc>
        <w:tc>
          <w:tcPr>
            <w:tcW w:w="236" w:type="dxa"/>
            <w:shd w:val="clear" w:color="auto" w:fill="FFFFFF" w:themeFill="background1"/>
          </w:tcPr>
          <w:p w14:paraId="5A30D5B9" w14:textId="77777777" w:rsidR="0042008C" w:rsidRDefault="0042008C" w:rsidP="00FF3F1E"/>
        </w:tc>
        <w:tc>
          <w:tcPr>
            <w:tcW w:w="236" w:type="dxa"/>
            <w:shd w:val="clear" w:color="auto" w:fill="FFFFFF" w:themeFill="background1"/>
          </w:tcPr>
          <w:p w14:paraId="1E84037C" w14:textId="77777777" w:rsidR="0042008C" w:rsidRDefault="0042008C" w:rsidP="00FF3F1E"/>
        </w:tc>
        <w:tc>
          <w:tcPr>
            <w:tcW w:w="236" w:type="dxa"/>
            <w:gridSpan w:val="2"/>
            <w:shd w:val="clear" w:color="auto" w:fill="FFFFFF" w:themeFill="background1"/>
          </w:tcPr>
          <w:p w14:paraId="49866764" w14:textId="77777777" w:rsidR="0042008C" w:rsidRDefault="0042008C" w:rsidP="00FF3F1E"/>
        </w:tc>
        <w:tc>
          <w:tcPr>
            <w:tcW w:w="259" w:type="dxa"/>
            <w:gridSpan w:val="2"/>
          </w:tcPr>
          <w:p w14:paraId="44393BC6" w14:textId="77777777" w:rsidR="0042008C" w:rsidRDefault="0042008C" w:rsidP="00FF3F1E"/>
        </w:tc>
        <w:tc>
          <w:tcPr>
            <w:tcW w:w="248" w:type="dxa"/>
            <w:gridSpan w:val="2"/>
          </w:tcPr>
          <w:p w14:paraId="62B6E99A" w14:textId="77777777" w:rsidR="0042008C" w:rsidRDefault="0042008C" w:rsidP="00FF3F1E"/>
        </w:tc>
        <w:tc>
          <w:tcPr>
            <w:tcW w:w="236" w:type="dxa"/>
          </w:tcPr>
          <w:p w14:paraId="1E2CAE83" w14:textId="77777777" w:rsidR="0042008C" w:rsidRDefault="0042008C" w:rsidP="00FF3F1E"/>
        </w:tc>
        <w:tc>
          <w:tcPr>
            <w:tcW w:w="236" w:type="dxa"/>
          </w:tcPr>
          <w:p w14:paraId="332F8AD8" w14:textId="77777777" w:rsidR="0042008C" w:rsidRDefault="0042008C" w:rsidP="00FF3F1E"/>
        </w:tc>
        <w:tc>
          <w:tcPr>
            <w:tcW w:w="236" w:type="dxa"/>
          </w:tcPr>
          <w:p w14:paraId="41EE3D3C" w14:textId="77777777" w:rsidR="0042008C" w:rsidRDefault="0042008C" w:rsidP="00FF3F1E"/>
        </w:tc>
        <w:tc>
          <w:tcPr>
            <w:tcW w:w="236" w:type="dxa"/>
          </w:tcPr>
          <w:p w14:paraId="6BB00C8C" w14:textId="77777777" w:rsidR="0042008C" w:rsidRDefault="0042008C" w:rsidP="00FF3F1E"/>
        </w:tc>
        <w:tc>
          <w:tcPr>
            <w:tcW w:w="236" w:type="dxa"/>
          </w:tcPr>
          <w:p w14:paraId="5BDE4A53" w14:textId="77777777" w:rsidR="0042008C" w:rsidRDefault="0042008C" w:rsidP="00FF3F1E"/>
        </w:tc>
        <w:tc>
          <w:tcPr>
            <w:tcW w:w="236" w:type="dxa"/>
          </w:tcPr>
          <w:p w14:paraId="79D6288B" w14:textId="77777777" w:rsidR="0042008C" w:rsidRDefault="0042008C" w:rsidP="00FF3F1E"/>
        </w:tc>
      </w:tr>
      <w:tr w:rsidR="0042008C" w14:paraId="77AF7280" w14:textId="77777777" w:rsidTr="0042008C">
        <w:tc>
          <w:tcPr>
            <w:tcW w:w="236" w:type="dxa"/>
            <w:tcBorders>
              <w:top w:val="nil"/>
              <w:left w:val="nil"/>
              <w:bottom w:val="nil"/>
            </w:tcBorders>
          </w:tcPr>
          <w:p w14:paraId="15529656" w14:textId="77777777" w:rsidR="0042008C" w:rsidRDefault="0042008C" w:rsidP="00FF3F1E">
            <w:r>
              <w:t>4</w:t>
            </w:r>
          </w:p>
        </w:tc>
        <w:tc>
          <w:tcPr>
            <w:tcW w:w="236" w:type="dxa"/>
          </w:tcPr>
          <w:p w14:paraId="1C5E1E3C" w14:textId="77777777" w:rsidR="0042008C" w:rsidRDefault="0042008C" w:rsidP="00FF3F1E"/>
        </w:tc>
        <w:tc>
          <w:tcPr>
            <w:tcW w:w="236" w:type="dxa"/>
          </w:tcPr>
          <w:p w14:paraId="61BAB817" w14:textId="77777777" w:rsidR="0042008C" w:rsidRDefault="0042008C" w:rsidP="00FF3F1E"/>
        </w:tc>
        <w:tc>
          <w:tcPr>
            <w:tcW w:w="236" w:type="dxa"/>
            <w:shd w:val="clear" w:color="auto" w:fill="F79646" w:themeFill="accent6"/>
          </w:tcPr>
          <w:p w14:paraId="53353175" w14:textId="77777777" w:rsidR="0042008C" w:rsidRDefault="0042008C" w:rsidP="00FF3F1E">
            <w:ins w:id="1" w:author="Lepla, Hayden (hlepla@uidaho.edu)" w:date="2018-02-07T21:57:00Z">
              <w:r>
                <w:t>2</w:t>
              </w:r>
            </w:ins>
          </w:p>
        </w:tc>
        <w:tc>
          <w:tcPr>
            <w:tcW w:w="236" w:type="dxa"/>
            <w:shd w:val="clear" w:color="auto" w:fill="F79646" w:themeFill="accent6"/>
          </w:tcPr>
          <w:p w14:paraId="3AB72CF2" w14:textId="77777777" w:rsidR="0042008C" w:rsidRDefault="0042008C" w:rsidP="00FF3F1E"/>
        </w:tc>
        <w:tc>
          <w:tcPr>
            <w:tcW w:w="236" w:type="dxa"/>
          </w:tcPr>
          <w:p w14:paraId="204418C8" w14:textId="77777777" w:rsidR="0042008C" w:rsidRDefault="0042008C" w:rsidP="00FF3F1E"/>
        </w:tc>
        <w:tc>
          <w:tcPr>
            <w:tcW w:w="236" w:type="dxa"/>
          </w:tcPr>
          <w:p w14:paraId="6F777477" w14:textId="77777777" w:rsidR="0042008C" w:rsidRDefault="0042008C" w:rsidP="00FF3F1E"/>
        </w:tc>
        <w:tc>
          <w:tcPr>
            <w:tcW w:w="236" w:type="dxa"/>
          </w:tcPr>
          <w:p w14:paraId="54BBE1D4" w14:textId="77777777" w:rsidR="0042008C" w:rsidRDefault="0042008C" w:rsidP="00FF3F1E"/>
        </w:tc>
        <w:tc>
          <w:tcPr>
            <w:tcW w:w="236" w:type="dxa"/>
          </w:tcPr>
          <w:p w14:paraId="46D371BC" w14:textId="77777777" w:rsidR="0042008C" w:rsidRDefault="0042008C" w:rsidP="00FF3F1E"/>
        </w:tc>
        <w:tc>
          <w:tcPr>
            <w:tcW w:w="236" w:type="dxa"/>
          </w:tcPr>
          <w:p w14:paraId="38BF0C78" w14:textId="77777777" w:rsidR="0042008C" w:rsidRDefault="0042008C" w:rsidP="00FF3F1E"/>
        </w:tc>
        <w:tc>
          <w:tcPr>
            <w:tcW w:w="334" w:type="dxa"/>
            <w:gridSpan w:val="3"/>
          </w:tcPr>
          <w:p w14:paraId="144E22E6" w14:textId="77777777" w:rsidR="0042008C" w:rsidRDefault="0042008C" w:rsidP="00FF3F1E"/>
        </w:tc>
        <w:tc>
          <w:tcPr>
            <w:tcW w:w="339" w:type="dxa"/>
            <w:gridSpan w:val="2"/>
            <w:shd w:val="clear" w:color="auto" w:fill="FFFFFF" w:themeFill="background1"/>
          </w:tcPr>
          <w:p w14:paraId="149D9A17" w14:textId="77777777" w:rsidR="0042008C" w:rsidRDefault="0042008C" w:rsidP="00FF3F1E"/>
        </w:tc>
        <w:tc>
          <w:tcPr>
            <w:tcW w:w="271" w:type="dxa"/>
            <w:gridSpan w:val="2"/>
            <w:shd w:val="clear" w:color="auto" w:fill="FFFFFF" w:themeFill="background1"/>
          </w:tcPr>
          <w:p w14:paraId="7D2D113C" w14:textId="4BEF615F" w:rsidR="0042008C" w:rsidRDefault="0042008C" w:rsidP="00FF3F1E"/>
        </w:tc>
        <w:tc>
          <w:tcPr>
            <w:tcW w:w="236" w:type="dxa"/>
            <w:shd w:val="clear" w:color="auto" w:fill="FFFFFF" w:themeFill="background1"/>
          </w:tcPr>
          <w:p w14:paraId="44FB236E" w14:textId="77777777" w:rsidR="0042008C" w:rsidRDefault="0042008C" w:rsidP="00FF3F1E"/>
        </w:tc>
        <w:tc>
          <w:tcPr>
            <w:tcW w:w="247" w:type="dxa"/>
            <w:gridSpan w:val="2"/>
            <w:shd w:val="clear" w:color="auto" w:fill="FFFFFF" w:themeFill="background1"/>
          </w:tcPr>
          <w:p w14:paraId="718B1DE2" w14:textId="77777777" w:rsidR="0042008C" w:rsidRDefault="0042008C" w:rsidP="00FF3F1E"/>
        </w:tc>
        <w:tc>
          <w:tcPr>
            <w:tcW w:w="260" w:type="dxa"/>
            <w:gridSpan w:val="2"/>
            <w:shd w:val="clear" w:color="auto" w:fill="FFFFFF" w:themeFill="background1"/>
          </w:tcPr>
          <w:p w14:paraId="010648AA" w14:textId="77777777" w:rsidR="0042008C" w:rsidRDefault="0042008C" w:rsidP="00FF3F1E"/>
        </w:tc>
        <w:tc>
          <w:tcPr>
            <w:tcW w:w="236" w:type="dxa"/>
            <w:gridSpan w:val="2"/>
            <w:shd w:val="clear" w:color="auto" w:fill="FFFFFF" w:themeFill="background1"/>
          </w:tcPr>
          <w:p w14:paraId="691E420D" w14:textId="77777777" w:rsidR="0042008C" w:rsidRDefault="0042008C" w:rsidP="00FF3F1E"/>
        </w:tc>
        <w:tc>
          <w:tcPr>
            <w:tcW w:w="236" w:type="dxa"/>
            <w:shd w:val="clear" w:color="auto" w:fill="FFFFFF" w:themeFill="background1"/>
          </w:tcPr>
          <w:p w14:paraId="48D8D194" w14:textId="77777777" w:rsidR="0042008C" w:rsidRDefault="0042008C" w:rsidP="00FF3F1E"/>
        </w:tc>
        <w:tc>
          <w:tcPr>
            <w:tcW w:w="236" w:type="dxa"/>
            <w:shd w:val="clear" w:color="auto" w:fill="FFFFFF" w:themeFill="background1"/>
          </w:tcPr>
          <w:p w14:paraId="40ECEC70" w14:textId="77777777" w:rsidR="0042008C" w:rsidRDefault="0042008C" w:rsidP="00FF3F1E"/>
        </w:tc>
        <w:tc>
          <w:tcPr>
            <w:tcW w:w="236" w:type="dxa"/>
            <w:shd w:val="clear" w:color="auto" w:fill="FFFFFF" w:themeFill="background1"/>
          </w:tcPr>
          <w:p w14:paraId="5C375E13" w14:textId="77777777" w:rsidR="0042008C" w:rsidRDefault="0042008C" w:rsidP="00FF3F1E"/>
        </w:tc>
        <w:tc>
          <w:tcPr>
            <w:tcW w:w="236" w:type="dxa"/>
            <w:shd w:val="clear" w:color="auto" w:fill="FFFFFF" w:themeFill="background1"/>
          </w:tcPr>
          <w:p w14:paraId="5320F37D" w14:textId="77777777" w:rsidR="0042008C" w:rsidRDefault="0042008C" w:rsidP="00FF3F1E"/>
        </w:tc>
        <w:tc>
          <w:tcPr>
            <w:tcW w:w="236" w:type="dxa"/>
            <w:shd w:val="clear" w:color="auto" w:fill="FFFFFF" w:themeFill="background1"/>
          </w:tcPr>
          <w:p w14:paraId="3229F487" w14:textId="77777777" w:rsidR="0042008C" w:rsidRDefault="0042008C" w:rsidP="00FF3F1E"/>
        </w:tc>
        <w:tc>
          <w:tcPr>
            <w:tcW w:w="236" w:type="dxa"/>
            <w:shd w:val="clear" w:color="auto" w:fill="FFFFFF" w:themeFill="background1"/>
          </w:tcPr>
          <w:p w14:paraId="0E96AB06" w14:textId="77777777" w:rsidR="0042008C" w:rsidRDefault="0042008C" w:rsidP="00FF3F1E"/>
        </w:tc>
        <w:tc>
          <w:tcPr>
            <w:tcW w:w="236" w:type="dxa"/>
            <w:shd w:val="clear" w:color="auto" w:fill="FFFFFF" w:themeFill="background1"/>
          </w:tcPr>
          <w:p w14:paraId="452BBFB3" w14:textId="77777777" w:rsidR="0042008C" w:rsidRDefault="0042008C" w:rsidP="00FF3F1E"/>
        </w:tc>
        <w:tc>
          <w:tcPr>
            <w:tcW w:w="236" w:type="dxa"/>
            <w:shd w:val="clear" w:color="auto" w:fill="FFFFFF" w:themeFill="background1"/>
          </w:tcPr>
          <w:p w14:paraId="3A660A8C" w14:textId="77777777" w:rsidR="0042008C" w:rsidRDefault="0042008C" w:rsidP="00FF3F1E"/>
        </w:tc>
      </w:tr>
      <w:tr w:rsidR="0042008C" w14:paraId="62C0B63D" w14:textId="77777777" w:rsidTr="0042008C">
        <w:tc>
          <w:tcPr>
            <w:tcW w:w="236" w:type="dxa"/>
            <w:tcBorders>
              <w:top w:val="nil"/>
              <w:left w:val="nil"/>
              <w:bottom w:val="nil"/>
            </w:tcBorders>
          </w:tcPr>
          <w:p w14:paraId="20C889F2" w14:textId="77777777" w:rsidR="0042008C" w:rsidRDefault="0042008C" w:rsidP="00FF3F1E">
            <w:r>
              <w:t>5</w:t>
            </w:r>
          </w:p>
        </w:tc>
        <w:tc>
          <w:tcPr>
            <w:tcW w:w="236" w:type="dxa"/>
          </w:tcPr>
          <w:p w14:paraId="4860BCB0" w14:textId="77777777" w:rsidR="0042008C" w:rsidRDefault="0042008C" w:rsidP="00FF3F1E"/>
        </w:tc>
        <w:tc>
          <w:tcPr>
            <w:tcW w:w="236" w:type="dxa"/>
          </w:tcPr>
          <w:p w14:paraId="4233997C" w14:textId="77777777" w:rsidR="0042008C" w:rsidRDefault="0042008C" w:rsidP="00FF3F1E"/>
        </w:tc>
        <w:tc>
          <w:tcPr>
            <w:tcW w:w="236" w:type="dxa"/>
          </w:tcPr>
          <w:p w14:paraId="5093F2F4" w14:textId="77777777" w:rsidR="0042008C" w:rsidRDefault="0042008C" w:rsidP="00FF3F1E"/>
        </w:tc>
        <w:tc>
          <w:tcPr>
            <w:tcW w:w="236" w:type="dxa"/>
          </w:tcPr>
          <w:p w14:paraId="56DC4A5D" w14:textId="77777777" w:rsidR="0042008C" w:rsidRDefault="0042008C" w:rsidP="00FF3F1E"/>
        </w:tc>
        <w:tc>
          <w:tcPr>
            <w:tcW w:w="236" w:type="dxa"/>
            <w:shd w:val="clear" w:color="auto" w:fill="D99594" w:themeFill="accent2" w:themeFillTint="99"/>
          </w:tcPr>
          <w:p w14:paraId="5C1DB5D0" w14:textId="77777777" w:rsidR="0042008C" w:rsidRDefault="0042008C" w:rsidP="00FF3F1E">
            <w:ins w:id="2" w:author="Lepla, Hayden (hlepla@uidaho.edu)" w:date="2018-02-07T21:57:00Z">
              <w:r>
                <w:t>3</w:t>
              </w:r>
            </w:ins>
          </w:p>
        </w:tc>
        <w:tc>
          <w:tcPr>
            <w:tcW w:w="236" w:type="dxa"/>
            <w:shd w:val="clear" w:color="auto" w:fill="D99594" w:themeFill="accent2" w:themeFillTint="99"/>
          </w:tcPr>
          <w:p w14:paraId="7AD4D935" w14:textId="77777777" w:rsidR="0042008C" w:rsidRDefault="0042008C" w:rsidP="00FF3F1E"/>
        </w:tc>
        <w:tc>
          <w:tcPr>
            <w:tcW w:w="236" w:type="dxa"/>
            <w:shd w:val="clear" w:color="auto" w:fill="D99594" w:themeFill="accent2" w:themeFillTint="99"/>
          </w:tcPr>
          <w:p w14:paraId="529DAEA1" w14:textId="77777777" w:rsidR="0042008C" w:rsidRDefault="0042008C" w:rsidP="00FF3F1E"/>
        </w:tc>
        <w:tc>
          <w:tcPr>
            <w:tcW w:w="236" w:type="dxa"/>
          </w:tcPr>
          <w:p w14:paraId="06413161" w14:textId="77777777" w:rsidR="0042008C" w:rsidRDefault="0042008C" w:rsidP="00FF3F1E"/>
        </w:tc>
        <w:tc>
          <w:tcPr>
            <w:tcW w:w="236" w:type="dxa"/>
          </w:tcPr>
          <w:p w14:paraId="0E101661" w14:textId="77777777" w:rsidR="0042008C" w:rsidRDefault="0042008C" w:rsidP="00FF3F1E"/>
        </w:tc>
        <w:tc>
          <w:tcPr>
            <w:tcW w:w="334" w:type="dxa"/>
            <w:gridSpan w:val="3"/>
          </w:tcPr>
          <w:p w14:paraId="1A374D4D" w14:textId="77777777" w:rsidR="0042008C" w:rsidRDefault="0042008C" w:rsidP="00FF3F1E"/>
        </w:tc>
        <w:tc>
          <w:tcPr>
            <w:tcW w:w="339" w:type="dxa"/>
            <w:gridSpan w:val="2"/>
            <w:shd w:val="clear" w:color="auto" w:fill="FFFFFF" w:themeFill="background1"/>
          </w:tcPr>
          <w:p w14:paraId="569D3014" w14:textId="77777777" w:rsidR="0042008C" w:rsidRDefault="0042008C" w:rsidP="00FF3F1E"/>
        </w:tc>
        <w:tc>
          <w:tcPr>
            <w:tcW w:w="271" w:type="dxa"/>
            <w:gridSpan w:val="2"/>
            <w:shd w:val="clear" w:color="auto" w:fill="FFFFFF" w:themeFill="background1"/>
          </w:tcPr>
          <w:p w14:paraId="674A5671" w14:textId="77777777" w:rsidR="0042008C" w:rsidRDefault="0042008C" w:rsidP="00FF3F1E"/>
        </w:tc>
        <w:tc>
          <w:tcPr>
            <w:tcW w:w="236" w:type="dxa"/>
            <w:shd w:val="clear" w:color="auto" w:fill="FFFFFF" w:themeFill="background1"/>
          </w:tcPr>
          <w:p w14:paraId="29E30B76" w14:textId="77777777" w:rsidR="0042008C" w:rsidRDefault="0042008C" w:rsidP="00FF3F1E"/>
        </w:tc>
        <w:tc>
          <w:tcPr>
            <w:tcW w:w="247" w:type="dxa"/>
            <w:gridSpan w:val="2"/>
            <w:shd w:val="clear" w:color="auto" w:fill="FFFFFF" w:themeFill="background1"/>
          </w:tcPr>
          <w:p w14:paraId="063B829D" w14:textId="77777777" w:rsidR="0042008C" w:rsidRDefault="0042008C" w:rsidP="00FF3F1E"/>
        </w:tc>
        <w:tc>
          <w:tcPr>
            <w:tcW w:w="260" w:type="dxa"/>
            <w:gridSpan w:val="2"/>
            <w:shd w:val="clear" w:color="auto" w:fill="FFFFFF" w:themeFill="background1"/>
          </w:tcPr>
          <w:p w14:paraId="340E8539" w14:textId="77777777" w:rsidR="0042008C" w:rsidRDefault="0042008C" w:rsidP="00FF3F1E"/>
        </w:tc>
        <w:tc>
          <w:tcPr>
            <w:tcW w:w="236" w:type="dxa"/>
            <w:gridSpan w:val="2"/>
            <w:shd w:val="clear" w:color="auto" w:fill="FFFFFF" w:themeFill="background1"/>
          </w:tcPr>
          <w:p w14:paraId="2C199A6C" w14:textId="397755C0" w:rsidR="0042008C" w:rsidRDefault="0042008C" w:rsidP="00FF3F1E"/>
        </w:tc>
        <w:tc>
          <w:tcPr>
            <w:tcW w:w="236" w:type="dxa"/>
            <w:shd w:val="clear" w:color="auto" w:fill="FFFFFF" w:themeFill="background1"/>
          </w:tcPr>
          <w:p w14:paraId="6D45FC58" w14:textId="77777777" w:rsidR="0042008C" w:rsidRDefault="0042008C" w:rsidP="00FF3F1E"/>
        </w:tc>
        <w:tc>
          <w:tcPr>
            <w:tcW w:w="236" w:type="dxa"/>
            <w:shd w:val="clear" w:color="auto" w:fill="FFFFFF" w:themeFill="background1"/>
          </w:tcPr>
          <w:p w14:paraId="30EEB760" w14:textId="77777777" w:rsidR="0042008C" w:rsidRDefault="0042008C" w:rsidP="00FF3F1E"/>
        </w:tc>
        <w:tc>
          <w:tcPr>
            <w:tcW w:w="236" w:type="dxa"/>
            <w:shd w:val="clear" w:color="auto" w:fill="FFFFFF" w:themeFill="background1"/>
          </w:tcPr>
          <w:p w14:paraId="50FDBE02" w14:textId="77777777" w:rsidR="0042008C" w:rsidRDefault="0042008C" w:rsidP="00FF3F1E"/>
        </w:tc>
        <w:tc>
          <w:tcPr>
            <w:tcW w:w="236" w:type="dxa"/>
            <w:shd w:val="clear" w:color="auto" w:fill="FFFFFF" w:themeFill="background1"/>
          </w:tcPr>
          <w:p w14:paraId="316F2E4A" w14:textId="77777777" w:rsidR="0042008C" w:rsidRDefault="0042008C" w:rsidP="00FF3F1E"/>
        </w:tc>
        <w:tc>
          <w:tcPr>
            <w:tcW w:w="236" w:type="dxa"/>
            <w:shd w:val="clear" w:color="auto" w:fill="FFFFFF" w:themeFill="background1"/>
          </w:tcPr>
          <w:p w14:paraId="114FA560" w14:textId="77777777" w:rsidR="0042008C" w:rsidRDefault="0042008C" w:rsidP="00FF3F1E"/>
        </w:tc>
        <w:tc>
          <w:tcPr>
            <w:tcW w:w="236" w:type="dxa"/>
            <w:shd w:val="clear" w:color="auto" w:fill="FFFFFF" w:themeFill="background1"/>
          </w:tcPr>
          <w:p w14:paraId="37881B35" w14:textId="77777777" w:rsidR="0042008C" w:rsidRDefault="0042008C" w:rsidP="00FF3F1E"/>
        </w:tc>
        <w:tc>
          <w:tcPr>
            <w:tcW w:w="236" w:type="dxa"/>
            <w:shd w:val="clear" w:color="auto" w:fill="FFFFFF" w:themeFill="background1"/>
          </w:tcPr>
          <w:p w14:paraId="7B889718" w14:textId="77777777" w:rsidR="0042008C" w:rsidRDefault="0042008C" w:rsidP="00FF3F1E"/>
        </w:tc>
        <w:tc>
          <w:tcPr>
            <w:tcW w:w="236" w:type="dxa"/>
            <w:shd w:val="clear" w:color="auto" w:fill="FFFFFF" w:themeFill="background1"/>
          </w:tcPr>
          <w:p w14:paraId="42196190" w14:textId="77777777" w:rsidR="0042008C" w:rsidRDefault="0042008C" w:rsidP="00FF3F1E"/>
        </w:tc>
      </w:tr>
      <w:tr w:rsidR="0042008C" w14:paraId="197D2387" w14:textId="77777777" w:rsidTr="0042008C">
        <w:tc>
          <w:tcPr>
            <w:tcW w:w="236" w:type="dxa"/>
            <w:tcBorders>
              <w:top w:val="nil"/>
              <w:left w:val="nil"/>
              <w:bottom w:val="nil"/>
            </w:tcBorders>
          </w:tcPr>
          <w:p w14:paraId="161C35B4" w14:textId="77777777" w:rsidR="0042008C" w:rsidRDefault="0042008C" w:rsidP="00FF3F1E">
            <w:r>
              <w:t>6</w:t>
            </w:r>
          </w:p>
        </w:tc>
        <w:tc>
          <w:tcPr>
            <w:tcW w:w="236" w:type="dxa"/>
          </w:tcPr>
          <w:p w14:paraId="5344F150" w14:textId="77777777" w:rsidR="0042008C" w:rsidRDefault="0042008C" w:rsidP="00FF3F1E"/>
        </w:tc>
        <w:tc>
          <w:tcPr>
            <w:tcW w:w="236" w:type="dxa"/>
          </w:tcPr>
          <w:p w14:paraId="16EA6960" w14:textId="77777777" w:rsidR="0042008C" w:rsidRDefault="0042008C" w:rsidP="00FF3F1E"/>
        </w:tc>
        <w:tc>
          <w:tcPr>
            <w:tcW w:w="236" w:type="dxa"/>
          </w:tcPr>
          <w:p w14:paraId="39D93D26" w14:textId="77777777" w:rsidR="0042008C" w:rsidRDefault="0042008C" w:rsidP="00FF3F1E"/>
        </w:tc>
        <w:tc>
          <w:tcPr>
            <w:tcW w:w="236" w:type="dxa"/>
          </w:tcPr>
          <w:p w14:paraId="5E0BBA43" w14:textId="77777777" w:rsidR="0042008C" w:rsidRDefault="0042008C" w:rsidP="00FF3F1E"/>
        </w:tc>
        <w:tc>
          <w:tcPr>
            <w:tcW w:w="236" w:type="dxa"/>
          </w:tcPr>
          <w:p w14:paraId="02F585EB" w14:textId="77777777" w:rsidR="0042008C" w:rsidRDefault="0042008C" w:rsidP="00FF3F1E"/>
        </w:tc>
        <w:tc>
          <w:tcPr>
            <w:tcW w:w="236" w:type="dxa"/>
          </w:tcPr>
          <w:p w14:paraId="201F393A" w14:textId="77777777" w:rsidR="0042008C" w:rsidRDefault="0042008C" w:rsidP="00FF3F1E"/>
        </w:tc>
        <w:tc>
          <w:tcPr>
            <w:tcW w:w="236" w:type="dxa"/>
          </w:tcPr>
          <w:p w14:paraId="68E32A08" w14:textId="77777777" w:rsidR="0042008C" w:rsidRDefault="0042008C" w:rsidP="00FF3F1E"/>
        </w:tc>
        <w:tc>
          <w:tcPr>
            <w:tcW w:w="236" w:type="dxa"/>
            <w:shd w:val="clear" w:color="auto" w:fill="FFFF00"/>
          </w:tcPr>
          <w:p w14:paraId="6DD05C14" w14:textId="77777777" w:rsidR="0042008C" w:rsidRDefault="0042008C" w:rsidP="00FF3F1E">
            <w:ins w:id="3" w:author="Lepla, Hayden (hlepla@uidaho.edu)" w:date="2018-02-07T21:57:00Z">
              <w:r>
                <w:t>5</w:t>
              </w:r>
            </w:ins>
          </w:p>
        </w:tc>
        <w:tc>
          <w:tcPr>
            <w:tcW w:w="236" w:type="dxa"/>
            <w:shd w:val="clear" w:color="auto" w:fill="FFFF00"/>
          </w:tcPr>
          <w:p w14:paraId="6D697009" w14:textId="77777777" w:rsidR="0042008C" w:rsidRDefault="0042008C" w:rsidP="00FF3F1E"/>
        </w:tc>
        <w:tc>
          <w:tcPr>
            <w:tcW w:w="294" w:type="dxa"/>
            <w:gridSpan w:val="2"/>
            <w:shd w:val="clear" w:color="auto" w:fill="FFFF00"/>
          </w:tcPr>
          <w:p w14:paraId="00FC0462" w14:textId="77777777" w:rsidR="0042008C" w:rsidRDefault="0042008C" w:rsidP="00FF3F1E"/>
        </w:tc>
        <w:tc>
          <w:tcPr>
            <w:tcW w:w="379" w:type="dxa"/>
            <w:gridSpan w:val="3"/>
            <w:shd w:val="clear" w:color="auto" w:fill="FFFFFF" w:themeFill="background1"/>
          </w:tcPr>
          <w:p w14:paraId="5F40C17F" w14:textId="77777777" w:rsidR="0042008C" w:rsidRDefault="0042008C" w:rsidP="00FF3F1E"/>
        </w:tc>
        <w:tc>
          <w:tcPr>
            <w:tcW w:w="271" w:type="dxa"/>
            <w:gridSpan w:val="2"/>
            <w:shd w:val="clear" w:color="auto" w:fill="FFFFFF" w:themeFill="background1"/>
          </w:tcPr>
          <w:p w14:paraId="524C112F" w14:textId="77777777" w:rsidR="0042008C" w:rsidRDefault="0042008C" w:rsidP="00FF3F1E"/>
        </w:tc>
        <w:tc>
          <w:tcPr>
            <w:tcW w:w="236" w:type="dxa"/>
            <w:shd w:val="clear" w:color="auto" w:fill="FFFFFF" w:themeFill="background1"/>
          </w:tcPr>
          <w:p w14:paraId="4B3C1A88" w14:textId="77777777" w:rsidR="0042008C" w:rsidRDefault="0042008C" w:rsidP="00FF3F1E"/>
        </w:tc>
        <w:tc>
          <w:tcPr>
            <w:tcW w:w="247" w:type="dxa"/>
            <w:gridSpan w:val="2"/>
            <w:shd w:val="clear" w:color="auto" w:fill="FFFFFF" w:themeFill="background1"/>
          </w:tcPr>
          <w:p w14:paraId="5BD2A0CE" w14:textId="77777777" w:rsidR="0042008C" w:rsidRDefault="0042008C" w:rsidP="00FF3F1E"/>
        </w:tc>
        <w:tc>
          <w:tcPr>
            <w:tcW w:w="260" w:type="dxa"/>
            <w:gridSpan w:val="2"/>
            <w:shd w:val="clear" w:color="auto" w:fill="FFFFFF" w:themeFill="background1"/>
          </w:tcPr>
          <w:p w14:paraId="3A6FF107" w14:textId="77777777" w:rsidR="0042008C" w:rsidRDefault="0042008C" w:rsidP="00FF3F1E"/>
        </w:tc>
        <w:tc>
          <w:tcPr>
            <w:tcW w:w="236" w:type="dxa"/>
            <w:gridSpan w:val="2"/>
            <w:shd w:val="clear" w:color="auto" w:fill="FFFFFF" w:themeFill="background1"/>
          </w:tcPr>
          <w:p w14:paraId="737E6C7C" w14:textId="34B706D6" w:rsidR="0042008C" w:rsidRDefault="0042008C" w:rsidP="00FF3F1E"/>
        </w:tc>
        <w:tc>
          <w:tcPr>
            <w:tcW w:w="236" w:type="dxa"/>
            <w:shd w:val="clear" w:color="auto" w:fill="FFFFFF" w:themeFill="background1"/>
          </w:tcPr>
          <w:p w14:paraId="5414D42C" w14:textId="77777777" w:rsidR="0042008C" w:rsidRDefault="0042008C" w:rsidP="00FF3F1E"/>
        </w:tc>
        <w:tc>
          <w:tcPr>
            <w:tcW w:w="236" w:type="dxa"/>
            <w:shd w:val="clear" w:color="auto" w:fill="FFFFFF" w:themeFill="background1"/>
          </w:tcPr>
          <w:p w14:paraId="3E1C7107" w14:textId="77777777" w:rsidR="0042008C" w:rsidRDefault="0042008C" w:rsidP="00FF3F1E"/>
        </w:tc>
        <w:tc>
          <w:tcPr>
            <w:tcW w:w="236" w:type="dxa"/>
            <w:shd w:val="clear" w:color="auto" w:fill="FFFFFF" w:themeFill="background1"/>
          </w:tcPr>
          <w:p w14:paraId="6428F999" w14:textId="77777777" w:rsidR="0042008C" w:rsidRDefault="0042008C" w:rsidP="00FF3F1E"/>
        </w:tc>
        <w:tc>
          <w:tcPr>
            <w:tcW w:w="236" w:type="dxa"/>
            <w:shd w:val="clear" w:color="auto" w:fill="FFFFFF" w:themeFill="background1"/>
          </w:tcPr>
          <w:p w14:paraId="12FC5D8B" w14:textId="77777777" w:rsidR="0042008C" w:rsidRDefault="0042008C" w:rsidP="00FF3F1E"/>
        </w:tc>
        <w:tc>
          <w:tcPr>
            <w:tcW w:w="236" w:type="dxa"/>
            <w:shd w:val="clear" w:color="auto" w:fill="FFFFFF" w:themeFill="background1"/>
          </w:tcPr>
          <w:p w14:paraId="769D53BE" w14:textId="77777777" w:rsidR="0042008C" w:rsidRDefault="0042008C" w:rsidP="00FF3F1E"/>
        </w:tc>
        <w:tc>
          <w:tcPr>
            <w:tcW w:w="236" w:type="dxa"/>
            <w:shd w:val="clear" w:color="auto" w:fill="FFFFFF" w:themeFill="background1"/>
          </w:tcPr>
          <w:p w14:paraId="0CA28D59" w14:textId="77777777" w:rsidR="0042008C" w:rsidRDefault="0042008C" w:rsidP="00FF3F1E"/>
        </w:tc>
        <w:tc>
          <w:tcPr>
            <w:tcW w:w="236" w:type="dxa"/>
            <w:shd w:val="clear" w:color="auto" w:fill="FFFFFF" w:themeFill="background1"/>
          </w:tcPr>
          <w:p w14:paraId="53154368" w14:textId="77777777" w:rsidR="0042008C" w:rsidRDefault="0042008C" w:rsidP="00FF3F1E"/>
        </w:tc>
        <w:tc>
          <w:tcPr>
            <w:tcW w:w="236" w:type="dxa"/>
            <w:shd w:val="clear" w:color="auto" w:fill="FFFFFF" w:themeFill="background1"/>
          </w:tcPr>
          <w:p w14:paraId="71C7CFD5" w14:textId="77777777" w:rsidR="0042008C" w:rsidRDefault="0042008C" w:rsidP="00FF3F1E"/>
        </w:tc>
      </w:tr>
      <w:tr w:rsidR="0042008C" w14:paraId="3F71CB7A" w14:textId="77777777" w:rsidTr="0042008C">
        <w:tc>
          <w:tcPr>
            <w:tcW w:w="236" w:type="dxa"/>
            <w:tcBorders>
              <w:top w:val="nil"/>
              <w:left w:val="nil"/>
              <w:bottom w:val="nil"/>
            </w:tcBorders>
          </w:tcPr>
          <w:p w14:paraId="70C8C356" w14:textId="77777777" w:rsidR="0042008C" w:rsidRDefault="0042008C" w:rsidP="00FF3F1E">
            <w:r>
              <w:t>7</w:t>
            </w:r>
          </w:p>
        </w:tc>
        <w:tc>
          <w:tcPr>
            <w:tcW w:w="236" w:type="dxa"/>
          </w:tcPr>
          <w:p w14:paraId="60FABD84" w14:textId="77777777" w:rsidR="0042008C" w:rsidRDefault="0042008C" w:rsidP="00FF3F1E"/>
        </w:tc>
        <w:tc>
          <w:tcPr>
            <w:tcW w:w="236" w:type="dxa"/>
          </w:tcPr>
          <w:p w14:paraId="0E4553C9" w14:textId="77777777" w:rsidR="0042008C" w:rsidRDefault="0042008C" w:rsidP="00FF3F1E"/>
        </w:tc>
        <w:tc>
          <w:tcPr>
            <w:tcW w:w="236" w:type="dxa"/>
          </w:tcPr>
          <w:p w14:paraId="14AC0FE7" w14:textId="77777777" w:rsidR="0042008C" w:rsidRDefault="0042008C" w:rsidP="00FF3F1E"/>
        </w:tc>
        <w:tc>
          <w:tcPr>
            <w:tcW w:w="236" w:type="dxa"/>
          </w:tcPr>
          <w:p w14:paraId="27EAC824" w14:textId="77777777" w:rsidR="0042008C" w:rsidRDefault="0042008C" w:rsidP="00FF3F1E"/>
        </w:tc>
        <w:tc>
          <w:tcPr>
            <w:tcW w:w="236" w:type="dxa"/>
          </w:tcPr>
          <w:p w14:paraId="750CE1E5" w14:textId="77777777" w:rsidR="0042008C" w:rsidRDefault="0042008C" w:rsidP="00FF3F1E"/>
        </w:tc>
        <w:tc>
          <w:tcPr>
            <w:tcW w:w="236" w:type="dxa"/>
          </w:tcPr>
          <w:p w14:paraId="0A42FFB6" w14:textId="77777777" w:rsidR="0042008C" w:rsidRDefault="0042008C" w:rsidP="00FF3F1E"/>
        </w:tc>
        <w:tc>
          <w:tcPr>
            <w:tcW w:w="236" w:type="dxa"/>
          </w:tcPr>
          <w:p w14:paraId="4758A3C9" w14:textId="77777777" w:rsidR="0042008C" w:rsidRDefault="0042008C" w:rsidP="00FF3F1E"/>
        </w:tc>
        <w:tc>
          <w:tcPr>
            <w:tcW w:w="236" w:type="dxa"/>
          </w:tcPr>
          <w:p w14:paraId="2E90387A" w14:textId="77777777" w:rsidR="0042008C" w:rsidRDefault="0042008C" w:rsidP="00FF3F1E"/>
        </w:tc>
        <w:tc>
          <w:tcPr>
            <w:tcW w:w="236" w:type="dxa"/>
          </w:tcPr>
          <w:p w14:paraId="6DD36DB8" w14:textId="77777777" w:rsidR="0042008C" w:rsidRDefault="0042008C" w:rsidP="00FF3F1E"/>
        </w:tc>
        <w:tc>
          <w:tcPr>
            <w:tcW w:w="334" w:type="dxa"/>
            <w:gridSpan w:val="3"/>
            <w:shd w:val="clear" w:color="auto" w:fill="92CDDC" w:themeFill="accent5" w:themeFillTint="99"/>
          </w:tcPr>
          <w:p w14:paraId="63251E08" w14:textId="77777777" w:rsidR="0042008C" w:rsidRDefault="0042008C" w:rsidP="00FF3F1E">
            <w:ins w:id="4" w:author="Lepla, Hayden (hlepla@uidaho.edu)" w:date="2018-02-07T21:57:00Z">
              <w:r>
                <w:t>1</w:t>
              </w:r>
            </w:ins>
          </w:p>
        </w:tc>
        <w:tc>
          <w:tcPr>
            <w:tcW w:w="339" w:type="dxa"/>
            <w:gridSpan w:val="2"/>
            <w:shd w:val="clear" w:color="auto" w:fill="FFFFFF" w:themeFill="background1"/>
          </w:tcPr>
          <w:p w14:paraId="21FE1238" w14:textId="77777777" w:rsidR="0042008C" w:rsidRDefault="0042008C" w:rsidP="00FF3F1E"/>
        </w:tc>
        <w:tc>
          <w:tcPr>
            <w:tcW w:w="271" w:type="dxa"/>
            <w:gridSpan w:val="2"/>
            <w:shd w:val="clear" w:color="auto" w:fill="FFFFFF" w:themeFill="background1"/>
          </w:tcPr>
          <w:p w14:paraId="2B0DA4BE" w14:textId="77777777" w:rsidR="0042008C" w:rsidRDefault="0042008C" w:rsidP="00FF3F1E"/>
        </w:tc>
        <w:tc>
          <w:tcPr>
            <w:tcW w:w="236" w:type="dxa"/>
            <w:shd w:val="clear" w:color="auto" w:fill="FFFFFF" w:themeFill="background1"/>
          </w:tcPr>
          <w:p w14:paraId="4575E1EB" w14:textId="77777777" w:rsidR="0042008C" w:rsidRDefault="0042008C" w:rsidP="00FF3F1E"/>
        </w:tc>
        <w:tc>
          <w:tcPr>
            <w:tcW w:w="247" w:type="dxa"/>
            <w:gridSpan w:val="2"/>
            <w:shd w:val="clear" w:color="auto" w:fill="FFFFFF" w:themeFill="background1"/>
          </w:tcPr>
          <w:p w14:paraId="5668C67E" w14:textId="77777777" w:rsidR="0042008C" w:rsidRDefault="0042008C" w:rsidP="00FF3F1E"/>
        </w:tc>
        <w:tc>
          <w:tcPr>
            <w:tcW w:w="260" w:type="dxa"/>
            <w:gridSpan w:val="2"/>
            <w:shd w:val="clear" w:color="auto" w:fill="FFFFFF" w:themeFill="background1"/>
          </w:tcPr>
          <w:p w14:paraId="0C93AC9D" w14:textId="77777777" w:rsidR="0042008C" w:rsidRDefault="0042008C" w:rsidP="00FF3F1E"/>
        </w:tc>
        <w:tc>
          <w:tcPr>
            <w:tcW w:w="236" w:type="dxa"/>
            <w:gridSpan w:val="2"/>
            <w:shd w:val="clear" w:color="auto" w:fill="FFFFFF" w:themeFill="background1"/>
          </w:tcPr>
          <w:p w14:paraId="1851B889" w14:textId="77777777" w:rsidR="0042008C" w:rsidRDefault="0042008C" w:rsidP="00FF3F1E"/>
        </w:tc>
        <w:tc>
          <w:tcPr>
            <w:tcW w:w="236" w:type="dxa"/>
            <w:shd w:val="clear" w:color="auto" w:fill="FFFFFF" w:themeFill="background1"/>
          </w:tcPr>
          <w:p w14:paraId="12212DC6" w14:textId="77777777" w:rsidR="0042008C" w:rsidRDefault="0042008C" w:rsidP="00FF3F1E"/>
        </w:tc>
        <w:tc>
          <w:tcPr>
            <w:tcW w:w="236" w:type="dxa"/>
            <w:shd w:val="clear" w:color="auto" w:fill="FFFFFF" w:themeFill="background1"/>
          </w:tcPr>
          <w:p w14:paraId="1DE5BBC8" w14:textId="77777777" w:rsidR="0042008C" w:rsidRDefault="0042008C" w:rsidP="00FF3F1E"/>
        </w:tc>
        <w:tc>
          <w:tcPr>
            <w:tcW w:w="236" w:type="dxa"/>
            <w:shd w:val="clear" w:color="auto" w:fill="FFFFFF" w:themeFill="background1"/>
          </w:tcPr>
          <w:p w14:paraId="116199A3" w14:textId="77777777" w:rsidR="0042008C" w:rsidRDefault="0042008C" w:rsidP="00FF3F1E"/>
        </w:tc>
        <w:tc>
          <w:tcPr>
            <w:tcW w:w="236" w:type="dxa"/>
            <w:shd w:val="clear" w:color="auto" w:fill="FFFFFF" w:themeFill="background1"/>
          </w:tcPr>
          <w:p w14:paraId="684FBB9C" w14:textId="77777777" w:rsidR="0042008C" w:rsidRDefault="0042008C" w:rsidP="00FF3F1E"/>
        </w:tc>
        <w:tc>
          <w:tcPr>
            <w:tcW w:w="236" w:type="dxa"/>
            <w:shd w:val="clear" w:color="auto" w:fill="FFFFFF" w:themeFill="background1"/>
          </w:tcPr>
          <w:p w14:paraId="55DD2EC1" w14:textId="77777777" w:rsidR="0042008C" w:rsidRDefault="0042008C" w:rsidP="00FF3F1E">
            <w:del w:id="5" w:author="Lepla, Hayden (hlepla@uidaho.edu)" w:date="2018-02-07T21:57:00Z">
              <w:r>
                <w:delText>6</w:delText>
              </w:r>
            </w:del>
          </w:p>
        </w:tc>
        <w:tc>
          <w:tcPr>
            <w:tcW w:w="236" w:type="dxa"/>
            <w:shd w:val="clear" w:color="auto" w:fill="FFFFFF" w:themeFill="background1"/>
          </w:tcPr>
          <w:p w14:paraId="21578F36" w14:textId="77777777" w:rsidR="0042008C" w:rsidRDefault="0042008C" w:rsidP="00FF3F1E"/>
        </w:tc>
        <w:tc>
          <w:tcPr>
            <w:tcW w:w="236" w:type="dxa"/>
            <w:shd w:val="clear" w:color="auto" w:fill="FFFFFF" w:themeFill="background1"/>
          </w:tcPr>
          <w:p w14:paraId="371DD014" w14:textId="77777777" w:rsidR="0042008C" w:rsidRDefault="0042008C" w:rsidP="00FF3F1E"/>
        </w:tc>
        <w:tc>
          <w:tcPr>
            <w:tcW w:w="236" w:type="dxa"/>
            <w:shd w:val="clear" w:color="auto" w:fill="FFFFFF" w:themeFill="background1"/>
          </w:tcPr>
          <w:p w14:paraId="0DC4515B" w14:textId="77777777" w:rsidR="0042008C" w:rsidRDefault="0042008C" w:rsidP="00FF3F1E"/>
        </w:tc>
      </w:tr>
      <w:tr w:rsidR="0042008C" w14:paraId="2864ECAC" w14:textId="77777777" w:rsidTr="0042008C">
        <w:tc>
          <w:tcPr>
            <w:tcW w:w="236" w:type="dxa"/>
            <w:tcBorders>
              <w:top w:val="nil"/>
              <w:left w:val="nil"/>
              <w:bottom w:val="nil"/>
            </w:tcBorders>
          </w:tcPr>
          <w:p w14:paraId="0B97E2BD" w14:textId="77777777" w:rsidR="0042008C" w:rsidRDefault="0042008C" w:rsidP="00FF3F1E">
            <w:r>
              <w:t>8</w:t>
            </w: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14:paraId="5CE210D9" w14:textId="77777777" w:rsidR="0042008C" w:rsidRDefault="0042008C" w:rsidP="00FF3F1E"/>
        </w:tc>
        <w:tc>
          <w:tcPr>
            <w:tcW w:w="236" w:type="dxa"/>
            <w:tcBorders>
              <w:bottom w:val="single" w:sz="4" w:space="0" w:color="auto"/>
            </w:tcBorders>
          </w:tcPr>
          <w:p w14:paraId="67AD4AC4" w14:textId="77777777" w:rsidR="0042008C" w:rsidRDefault="0042008C" w:rsidP="00FF3F1E"/>
        </w:tc>
        <w:tc>
          <w:tcPr>
            <w:tcW w:w="236" w:type="dxa"/>
            <w:tcBorders>
              <w:bottom w:val="single" w:sz="4" w:space="0" w:color="auto"/>
            </w:tcBorders>
          </w:tcPr>
          <w:p w14:paraId="7E1A3DA8" w14:textId="77777777" w:rsidR="0042008C" w:rsidRDefault="0042008C" w:rsidP="00FF3F1E"/>
        </w:tc>
        <w:tc>
          <w:tcPr>
            <w:tcW w:w="236" w:type="dxa"/>
            <w:tcBorders>
              <w:bottom w:val="single" w:sz="4" w:space="0" w:color="auto"/>
            </w:tcBorders>
          </w:tcPr>
          <w:p w14:paraId="4FBC4AEB" w14:textId="77777777" w:rsidR="0042008C" w:rsidRDefault="0042008C" w:rsidP="00FF3F1E"/>
        </w:tc>
        <w:tc>
          <w:tcPr>
            <w:tcW w:w="236" w:type="dxa"/>
            <w:tcBorders>
              <w:bottom w:val="single" w:sz="4" w:space="0" w:color="auto"/>
            </w:tcBorders>
          </w:tcPr>
          <w:p w14:paraId="05930100" w14:textId="77777777" w:rsidR="0042008C" w:rsidRDefault="0042008C" w:rsidP="00FF3F1E"/>
        </w:tc>
        <w:tc>
          <w:tcPr>
            <w:tcW w:w="236" w:type="dxa"/>
            <w:tcBorders>
              <w:bottom w:val="single" w:sz="4" w:space="0" w:color="auto"/>
            </w:tcBorders>
          </w:tcPr>
          <w:p w14:paraId="739A187E" w14:textId="77777777" w:rsidR="0042008C" w:rsidRDefault="0042008C" w:rsidP="00FF3F1E"/>
        </w:tc>
        <w:tc>
          <w:tcPr>
            <w:tcW w:w="236" w:type="dxa"/>
            <w:tcBorders>
              <w:bottom w:val="single" w:sz="4" w:space="0" w:color="auto"/>
            </w:tcBorders>
          </w:tcPr>
          <w:p w14:paraId="79AA7C27" w14:textId="77777777" w:rsidR="0042008C" w:rsidRDefault="0042008C" w:rsidP="00FF3F1E"/>
        </w:tc>
        <w:tc>
          <w:tcPr>
            <w:tcW w:w="236" w:type="dxa"/>
            <w:tcBorders>
              <w:bottom w:val="single" w:sz="4" w:space="0" w:color="auto"/>
            </w:tcBorders>
          </w:tcPr>
          <w:p w14:paraId="1C69D10B" w14:textId="77777777" w:rsidR="0042008C" w:rsidRDefault="0042008C" w:rsidP="00FF3F1E"/>
        </w:tc>
        <w:tc>
          <w:tcPr>
            <w:tcW w:w="236" w:type="dxa"/>
            <w:tcBorders>
              <w:bottom w:val="single" w:sz="4" w:space="0" w:color="auto"/>
            </w:tcBorders>
          </w:tcPr>
          <w:p w14:paraId="228543A0" w14:textId="77777777" w:rsidR="0042008C" w:rsidRDefault="0042008C" w:rsidP="00FF3F1E"/>
        </w:tc>
        <w:tc>
          <w:tcPr>
            <w:tcW w:w="334" w:type="dxa"/>
            <w:gridSpan w:val="3"/>
            <w:tcBorders>
              <w:bottom w:val="single" w:sz="4" w:space="0" w:color="auto"/>
            </w:tcBorders>
          </w:tcPr>
          <w:p w14:paraId="6D80268A" w14:textId="77777777" w:rsidR="0042008C" w:rsidRDefault="0042008C" w:rsidP="00FF3F1E"/>
        </w:tc>
        <w:tc>
          <w:tcPr>
            <w:tcW w:w="339" w:type="dxa"/>
            <w:gridSpan w:val="2"/>
            <w:tcBorders>
              <w:bottom w:val="single" w:sz="4" w:space="0" w:color="auto"/>
            </w:tcBorders>
            <w:shd w:val="clear" w:color="auto" w:fill="00B050"/>
          </w:tcPr>
          <w:p w14:paraId="68537F08" w14:textId="77777777" w:rsidR="0042008C" w:rsidRDefault="0042008C" w:rsidP="00FF3F1E">
            <w:ins w:id="6" w:author="Lepla, Hayden (hlepla@uidaho.edu)" w:date="2018-02-07T21:57:00Z">
              <w:r>
                <w:t>1</w:t>
              </w:r>
            </w:ins>
          </w:p>
        </w:tc>
        <w:tc>
          <w:tcPr>
            <w:tcW w:w="271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663D3C55" w14:textId="77777777" w:rsidR="0042008C" w:rsidRDefault="0042008C" w:rsidP="00FF3F1E"/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6406E55" w14:textId="77777777" w:rsidR="0042008C" w:rsidRDefault="0042008C" w:rsidP="00FF3F1E"/>
        </w:tc>
        <w:tc>
          <w:tcPr>
            <w:tcW w:w="247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00D58A79" w14:textId="77777777" w:rsidR="0042008C" w:rsidRDefault="0042008C" w:rsidP="00FF3F1E"/>
        </w:tc>
        <w:tc>
          <w:tcPr>
            <w:tcW w:w="260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1B2E0466" w14:textId="77777777" w:rsidR="0042008C" w:rsidRDefault="0042008C" w:rsidP="00FF3F1E"/>
        </w:tc>
        <w:tc>
          <w:tcPr>
            <w:tcW w:w="236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4F6B78A0" w14:textId="77777777" w:rsidR="0042008C" w:rsidRDefault="0042008C" w:rsidP="00FF3F1E"/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8FF609C" w14:textId="77777777" w:rsidR="0042008C" w:rsidRDefault="0042008C" w:rsidP="00FF3F1E"/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82A37F6" w14:textId="77777777" w:rsidR="0042008C" w:rsidRDefault="0042008C" w:rsidP="00FF3F1E"/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6B1926F" w14:textId="77777777" w:rsidR="0042008C" w:rsidRDefault="0042008C" w:rsidP="00FF3F1E"/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54BA3C3" w14:textId="77777777" w:rsidR="0042008C" w:rsidRDefault="0042008C" w:rsidP="00FF3F1E"/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1D63800" w14:textId="77777777" w:rsidR="0042008C" w:rsidRDefault="0042008C" w:rsidP="00FF3F1E"/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22F0867" w14:textId="77777777" w:rsidR="0042008C" w:rsidRDefault="0042008C" w:rsidP="00FF3F1E"/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1623E4B" w14:textId="77777777" w:rsidR="0042008C" w:rsidRDefault="0042008C" w:rsidP="00FF3F1E"/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0FCAC25" w14:textId="77777777" w:rsidR="0042008C" w:rsidRDefault="0042008C" w:rsidP="00FF3F1E">
            <w:del w:id="7" w:author="Lepla, Hayden (hlepla@uidaho.edu)" w:date="2018-02-07T21:57:00Z">
              <w:r>
                <w:delText>7</w:delText>
              </w:r>
            </w:del>
          </w:p>
        </w:tc>
      </w:tr>
      <w:tr w:rsidR="0042008C" w14:paraId="6C6DD0C7" w14:textId="77777777" w:rsidTr="0042008C"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2D8453F" w14:textId="77777777" w:rsidR="0042008C" w:rsidRDefault="0042008C" w:rsidP="00FF3F1E"/>
        </w:tc>
        <w:tc>
          <w:tcPr>
            <w:tcW w:w="236" w:type="dxa"/>
            <w:tcBorders>
              <w:left w:val="nil"/>
              <w:bottom w:val="nil"/>
              <w:right w:val="nil"/>
            </w:tcBorders>
          </w:tcPr>
          <w:p w14:paraId="7DE555A7" w14:textId="77777777" w:rsidR="0042008C" w:rsidRPr="00452373" w:rsidRDefault="0042008C" w:rsidP="00FF3F1E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</w:t>
            </w:r>
          </w:p>
        </w:tc>
        <w:tc>
          <w:tcPr>
            <w:tcW w:w="236" w:type="dxa"/>
            <w:tcBorders>
              <w:left w:val="nil"/>
              <w:bottom w:val="nil"/>
              <w:right w:val="nil"/>
            </w:tcBorders>
          </w:tcPr>
          <w:p w14:paraId="6213EAB7" w14:textId="77777777" w:rsidR="0042008C" w:rsidRPr="00452373" w:rsidRDefault="0042008C" w:rsidP="00FF3F1E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2</w:t>
            </w:r>
          </w:p>
        </w:tc>
        <w:tc>
          <w:tcPr>
            <w:tcW w:w="236" w:type="dxa"/>
            <w:tcBorders>
              <w:left w:val="nil"/>
              <w:bottom w:val="nil"/>
              <w:right w:val="nil"/>
            </w:tcBorders>
          </w:tcPr>
          <w:p w14:paraId="312062D8" w14:textId="77777777" w:rsidR="0042008C" w:rsidRPr="00452373" w:rsidRDefault="0042008C" w:rsidP="00FF3F1E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3</w:t>
            </w:r>
          </w:p>
        </w:tc>
        <w:tc>
          <w:tcPr>
            <w:tcW w:w="236" w:type="dxa"/>
            <w:tcBorders>
              <w:left w:val="nil"/>
              <w:bottom w:val="nil"/>
              <w:right w:val="nil"/>
            </w:tcBorders>
          </w:tcPr>
          <w:p w14:paraId="427CD5AE" w14:textId="77777777" w:rsidR="0042008C" w:rsidRPr="00452373" w:rsidRDefault="0042008C" w:rsidP="00FF3F1E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4</w:t>
            </w:r>
          </w:p>
        </w:tc>
        <w:tc>
          <w:tcPr>
            <w:tcW w:w="236" w:type="dxa"/>
            <w:tcBorders>
              <w:left w:val="nil"/>
              <w:bottom w:val="nil"/>
              <w:right w:val="nil"/>
            </w:tcBorders>
          </w:tcPr>
          <w:p w14:paraId="4A1E4C8D" w14:textId="77777777" w:rsidR="0042008C" w:rsidRPr="00452373" w:rsidRDefault="0042008C" w:rsidP="00FF3F1E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5</w:t>
            </w:r>
          </w:p>
        </w:tc>
        <w:tc>
          <w:tcPr>
            <w:tcW w:w="236" w:type="dxa"/>
            <w:tcBorders>
              <w:left w:val="nil"/>
              <w:bottom w:val="nil"/>
              <w:right w:val="nil"/>
            </w:tcBorders>
          </w:tcPr>
          <w:p w14:paraId="076B9CFC" w14:textId="77777777" w:rsidR="0042008C" w:rsidRPr="00452373" w:rsidRDefault="0042008C" w:rsidP="00FF3F1E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6</w:t>
            </w:r>
          </w:p>
        </w:tc>
        <w:tc>
          <w:tcPr>
            <w:tcW w:w="236" w:type="dxa"/>
            <w:tcBorders>
              <w:left w:val="nil"/>
              <w:bottom w:val="nil"/>
              <w:right w:val="nil"/>
            </w:tcBorders>
          </w:tcPr>
          <w:p w14:paraId="46722844" w14:textId="77777777" w:rsidR="0042008C" w:rsidRPr="00452373" w:rsidRDefault="0042008C" w:rsidP="00FF3F1E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7</w:t>
            </w:r>
          </w:p>
        </w:tc>
        <w:tc>
          <w:tcPr>
            <w:tcW w:w="236" w:type="dxa"/>
            <w:tcBorders>
              <w:left w:val="nil"/>
              <w:bottom w:val="nil"/>
              <w:right w:val="nil"/>
            </w:tcBorders>
          </w:tcPr>
          <w:p w14:paraId="247FA5CD" w14:textId="77777777" w:rsidR="0042008C" w:rsidRPr="00452373" w:rsidRDefault="0042008C" w:rsidP="00FF3F1E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8</w:t>
            </w:r>
          </w:p>
        </w:tc>
        <w:tc>
          <w:tcPr>
            <w:tcW w:w="236" w:type="dxa"/>
            <w:tcBorders>
              <w:left w:val="nil"/>
              <w:bottom w:val="nil"/>
              <w:right w:val="nil"/>
            </w:tcBorders>
          </w:tcPr>
          <w:p w14:paraId="50086EEE" w14:textId="77777777" w:rsidR="0042008C" w:rsidRPr="00452373" w:rsidRDefault="0042008C" w:rsidP="00FF3F1E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9</w:t>
            </w:r>
          </w:p>
        </w:tc>
        <w:tc>
          <w:tcPr>
            <w:tcW w:w="334" w:type="dxa"/>
            <w:gridSpan w:val="3"/>
            <w:tcBorders>
              <w:left w:val="nil"/>
              <w:bottom w:val="nil"/>
              <w:right w:val="nil"/>
            </w:tcBorders>
          </w:tcPr>
          <w:p w14:paraId="6E9488E9" w14:textId="77777777" w:rsidR="0042008C" w:rsidRPr="00452373" w:rsidRDefault="0042008C" w:rsidP="00FF3F1E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10</w:t>
            </w:r>
          </w:p>
        </w:tc>
        <w:tc>
          <w:tcPr>
            <w:tcW w:w="339" w:type="dxa"/>
            <w:gridSpan w:val="2"/>
            <w:tcBorders>
              <w:left w:val="nil"/>
              <w:bottom w:val="nil"/>
              <w:right w:val="nil"/>
            </w:tcBorders>
          </w:tcPr>
          <w:p w14:paraId="5355346D" w14:textId="77777777" w:rsidR="0042008C" w:rsidRPr="00452373" w:rsidRDefault="0042008C" w:rsidP="00FF3F1E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11</w:t>
            </w:r>
          </w:p>
        </w:tc>
        <w:tc>
          <w:tcPr>
            <w:tcW w:w="271" w:type="dxa"/>
            <w:gridSpan w:val="2"/>
            <w:tcBorders>
              <w:left w:val="nil"/>
              <w:bottom w:val="nil"/>
              <w:right w:val="nil"/>
            </w:tcBorders>
          </w:tcPr>
          <w:p w14:paraId="06C91517" w14:textId="77777777" w:rsidR="0042008C" w:rsidRPr="00452373" w:rsidRDefault="0042008C" w:rsidP="00FF3F1E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12</w:t>
            </w:r>
          </w:p>
        </w:tc>
        <w:tc>
          <w:tcPr>
            <w:tcW w:w="236" w:type="dxa"/>
            <w:tcBorders>
              <w:left w:val="nil"/>
              <w:bottom w:val="nil"/>
              <w:right w:val="nil"/>
            </w:tcBorders>
          </w:tcPr>
          <w:p w14:paraId="6B3ABE83" w14:textId="77777777" w:rsidR="0042008C" w:rsidRPr="00452373" w:rsidRDefault="0042008C" w:rsidP="00FF3F1E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13</w:t>
            </w:r>
          </w:p>
        </w:tc>
        <w:tc>
          <w:tcPr>
            <w:tcW w:w="247" w:type="dxa"/>
            <w:gridSpan w:val="2"/>
            <w:tcBorders>
              <w:left w:val="nil"/>
              <w:bottom w:val="nil"/>
              <w:right w:val="nil"/>
            </w:tcBorders>
          </w:tcPr>
          <w:p w14:paraId="47AB9968" w14:textId="77777777" w:rsidR="0042008C" w:rsidRPr="00452373" w:rsidRDefault="0042008C" w:rsidP="00FF3F1E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14</w:t>
            </w:r>
          </w:p>
        </w:tc>
        <w:tc>
          <w:tcPr>
            <w:tcW w:w="260" w:type="dxa"/>
            <w:gridSpan w:val="2"/>
            <w:tcBorders>
              <w:left w:val="nil"/>
              <w:bottom w:val="nil"/>
              <w:right w:val="nil"/>
            </w:tcBorders>
          </w:tcPr>
          <w:p w14:paraId="1D290153" w14:textId="77777777" w:rsidR="0042008C" w:rsidRPr="00452373" w:rsidRDefault="0042008C" w:rsidP="00FF3F1E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15</w:t>
            </w:r>
          </w:p>
        </w:tc>
        <w:tc>
          <w:tcPr>
            <w:tcW w:w="236" w:type="dxa"/>
            <w:gridSpan w:val="2"/>
            <w:tcBorders>
              <w:left w:val="nil"/>
              <w:bottom w:val="nil"/>
              <w:right w:val="nil"/>
            </w:tcBorders>
          </w:tcPr>
          <w:p w14:paraId="49249F20" w14:textId="77777777" w:rsidR="0042008C" w:rsidRPr="00452373" w:rsidRDefault="0042008C" w:rsidP="00FF3F1E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16</w:t>
            </w:r>
          </w:p>
        </w:tc>
        <w:tc>
          <w:tcPr>
            <w:tcW w:w="236" w:type="dxa"/>
            <w:tcBorders>
              <w:left w:val="nil"/>
              <w:bottom w:val="nil"/>
              <w:right w:val="nil"/>
            </w:tcBorders>
          </w:tcPr>
          <w:p w14:paraId="1CF95D87" w14:textId="77777777" w:rsidR="0042008C" w:rsidRPr="00452373" w:rsidRDefault="0042008C" w:rsidP="00FF3F1E">
            <w:pPr>
              <w:rPr>
                <w:sz w:val="20"/>
                <w:szCs w:val="20"/>
              </w:rPr>
            </w:pPr>
            <w:del w:id="8" w:author="Lepla, Hayden (hlepla@uidaho.edu)" w:date="2018-02-07T21:57:00Z">
              <w:r w:rsidRPr="00452373">
                <w:rPr>
                  <w:sz w:val="20"/>
                  <w:szCs w:val="20"/>
                </w:rPr>
                <w:delText>17</w:delText>
              </w:r>
            </w:del>
          </w:p>
        </w:tc>
        <w:tc>
          <w:tcPr>
            <w:tcW w:w="236" w:type="dxa"/>
            <w:tcBorders>
              <w:left w:val="nil"/>
              <w:bottom w:val="nil"/>
              <w:right w:val="nil"/>
            </w:tcBorders>
          </w:tcPr>
          <w:p w14:paraId="2585C1C9" w14:textId="77777777" w:rsidR="0042008C" w:rsidRPr="00452373" w:rsidRDefault="0042008C" w:rsidP="00FF3F1E">
            <w:pPr>
              <w:rPr>
                <w:sz w:val="20"/>
                <w:szCs w:val="20"/>
              </w:rPr>
            </w:pPr>
            <w:del w:id="9" w:author="Lepla, Hayden (hlepla@uidaho.edu)" w:date="2018-02-07T21:57:00Z">
              <w:r w:rsidRPr="00452373">
                <w:rPr>
                  <w:sz w:val="20"/>
                  <w:szCs w:val="20"/>
                </w:rPr>
                <w:delText>18</w:delText>
              </w:r>
            </w:del>
          </w:p>
        </w:tc>
        <w:tc>
          <w:tcPr>
            <w:tcW w:w="236" w:type="dxa"/>
            <w:tcBorders>
              <w:left w:val="nil"/>
              <w:bottom w:val="nil"/>
              <w:right w:val="nil"/>
            </w:tcBorders>
          </w:tcPr>
          <w:p w14:paraId="17680946" w14:textId="77777777" w:rsidR="0042008C" w:rsidRPr="00452373" w:rsidRDefault="0042008C" w:rsidP="00FF3F1E">
            <w:pPr>
              <w:rPr>
                <w:sz w:val="20"/>
                <w:szCs w:val="20"/>
              </w:rPr>
            </w:pPr>
            <w:del w:id="10" w:author="Lepla, Hayden (hlepla@uidaho.edu)" w:date="2018-02-07T21:57:00Z">
              <w:r w:rsidRPr="00452373">
                <w:rPr>
                  <w:sz w:val="20"/>
                  <w:szCs w:val="20"/>
                </w:rPr>
                <w:delText>19</w:delText>
              </w:r>
            </w:del>
          </w:p>
        </w:tc>
        <w:tc>
          <w:tcPr>
            <w:tcW w:w="236" w:type="dxa"/>
            <w:tcBorders>
              <w:left w:val="nil"/>
              <w:bottom w:val="nil"/>
              <w:right w:val="nil"/>
            </w:tcBorders>
          </w:tcPr>
          <w:p w14:paraId="0D388053" w14:textId="77777777" w:rsidR="0042008C" w:rsidRPr="00452373" w:rsidRDefault="0042008C" w:rsidP="00FF3F1E">
            <w:pPr>
              <w:rPr>
                <w:sz w:val="20"/>
                <w:szCs w:val="20"/>
              </w:rPr>
            </w:pPr>
            <w:del w:id="11" w:author="Lepla, Hayden (hlepla@uidaho.edu)" w:date="2018-02-07T21:57:00Z">
              <w:r w:rsidRPr="00452373">
                <w:rPr>
                  <w:sz w:val="20"/>
                  <w:szCs w:val="20"/>
                </w:rPr>
                <w:delText>20</w:delText>
              </w:r>
            </w:del>
          </w:p>
        </w:tc>
        <w:tc>
          <w:tcPr>
            <w:tcW w:w="236" w:type="dxa"/>
            <w:tcBorders>
              <w:left w:val="nil"/>
              <w:bottom w:val="nil"/>
              <w:right w:val="nil"/>
            </w:tcBorders>
          </w:tcPr>
          <w:p w14:paraId="4B9FA4FA" w14:textId="77777777" w:rsidR="0042008C" w:rsidRPr="00452373" w:rsidRDefault="0042008C" w:rsidP="00FF3F1E">
            <w:pPr>
              <w:rPr>
                <w:sz w:val="20"/>
                <w:szCs w:val="20"/>
              </w:rPr>
            </w:pPr>
            <w:del w:id="12" w:author="Lepla, Hayden (hlepla@uidaho.edu)" w:date="2018-02-07T21:57:00Z">
              <w:r w:rsidRPr="00452373">
                <w:rPr>
                  <w:sz w:val="20"/>
                  <w:szCs w:val="20"/>
                </w:rPr>
                <w:delText>21</w:delText>
              </w:r>
            </w:del>
          </w:p>
        </w:tc>
        <w:tc>
          <w:tcPr>
            <w:tcW w:w="236" w:type="dxa"/>
            <w:tcBorders>
              <w:left w:val="nil"/>
              <w:bottom w:val="nil"/>
              <w:right w:val="nil"/>
            </w:tcBorders>
          </w:tcPr>
          <w:p w14:paraId="4688E6D5" w14:textId="77777777" w:rsidR="0042008C" w:rsidRPr="00452373" w:rsidRDefault="0042008C" w:rsidP="00FF3F1E">
            <w:pPr>
              <w:rPr>
                <w:sz w:val="20"/>
                <w:szCs w:val="20"/>
              </w:rPr>
            </w:pPr>
            <w:del w:id="13" w:author="Lepla, Hayden (hlepla@uidaho.edu)" w:date="2018-02-07T21:57:00Z">
              <w:r w:rsidRPr="00452373">
                <w:rPr>
                  <w:sz w:val="20"/>
                  <w:szCs w:val="20"/>
                </w:rPr>
                <w:delText>22</w:delText>
              </w:r>
            </w:del>
          </w:p>
        </w:tc>
        <w:tc>
          <w:tcPr>
            <w:tcW w:w="236" w:type="dxa"/>
            <w:tcBorders>
              <w:left w:val="nil"/>
              <w:bottom w:val="nil"/>
              <w:right w:val="nil"/>
            </w:tcBorders>
          </w:tcPr>
          <w:p w14:paraId="0D0C5552" w14:textId="77777777" w:rsidR="0042008C" w:rsidRPr="00452373" w:rsidRDefault="0042008C" w:rsidP="00FF3F1E">
            <w:pPr>
              <w:rPr>
                <w:sz w:val="20"/>
                <w:szCs w:val="20"/>
              </w:rPr>
            </w:pPr>
            <w:del w:id="14" w:author="Lepla, Hayden (hlepla@uidaho.edu)" w:date="2018-02-07T21:57:00Z">
              <w:r w:rsidRPr="00452373">
                <w:rPr>
                  <w:sz w:val="20"/>
                  <w:szCs w:val="20"/>
                </w:rPr>
                <w:delText>23</w:delText>
              </w:r>
            </w:del>
          </w:p>
        </w:tc>
        <w:tc>
          <w:tcPr>
            <w:tcW w:w="236" w:type="dxa"/>
            <w:tcBorders>
              <w:left w:val="nil"/>
              <w:bottom w:val="nil"/>
              <w:right w:val="nil"/>
            </w:tcBorders>
          </w:tcPr>
          <w:p w14:paraId="2D31D965" w14:textId="77777777" w:rsidR="0042008C" w:rsidRPr="00452373" w:rsidRDefault="0042008C" w:rsidP="00FF3F1E">
            <w:pPr>
              <w:rPr>
                <w:sz w:val="20"/>
                <w:szCs w:val="20"/>
              </w:rPr>
            </w:pPr>
            <w:del w:id="15" w:author="Lepla, Hayden (hlepla@uidaho.edu)" w:date="2018-02-07T21:57:00Z">
              <w:r w:rsidRPr="00452373">
                <w:rPr>
                  <w:sz w:val="20"/>
                  <w:szCs w:val="20"/>
                </w:rPr>
                <w:delText>24</w:delText>
              </w:r>
            </w:del>
          </w:p>
        </w:tc>
      </w:tr>
    </w:tbl>
    <w:p w14:paraId="55485B4E" w14:textId="77777777" w:rsidR="0042008C" w:rsidRPr="00AE06C4" w:rsidRDefault="0042008C" w:rsidP="00AE06C4"/>
    <w:p w14:paraId="6AF8003F" w14:textId="77777777" w:rsidR="00AE06C4" w:rsidRPr="00AE06C4" w:rsidRDefault="00AE06C4" w:rsidP="00AE06C4">
      <w:bookmarkStart w:id="16" w:name="_GoBack"/>
      <w:bookmarkEnd w:id="16"/>
    </w:p>
    <w:p w14:paraId="472E6FE4" w14:textId="77777777" w:rsidR="00593E67" w:rsidRPr="00593E67" w:rsidRDefault="00593E67" w:rsidP="00593E67">
      <w:pPr>
        <w:ind w:left="360"/>
      </w:pPr>
    </w:p>
    <w:sectPr w:rsidR="00593E67" w:rsidRPr="00593E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24DF4"/>
    <w:multiLevelType w:val="hybridMultilevel"/>
    <w:tmpl w:val="8D36D4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8545D7D"/>
    <w:multiLevelType w:val="hybridMultilevel"/>
    <w:tmpl w:val="AE7A08D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5DC93A6D"/>
    <w:multiLevelType w:val="hybridMultilevel"/>
    <w:tmpl w:val="4D729D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C3235A"/>
    <w:multiLevelType w:val="hybridMultilevel"/>
    <w:tmpl w:val="17F2F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1761"/>
    <w:rsid w:val="00000DC7"/>
    <w:rsid w:val="00101761"/>
    <w:rsid w:val="00195263"/>
    <w:rsid w:val="00272FFB"/>
    <w:rsid w:val="003117FA"/>
    <w:rsid w:val="00326926"/>
    <w:rsid w:val="003F6ECA"/>
    <w:rsid w:val="0042008C"/>
    <w:rsid w:val="00434C41"/>
    <w:rsid w:val="00445DC4"/>
    <w:rsid w:val="00452373"/>
    <w:rsid w:val="005116F7"/>
    <w:rsid w:val="0055281C"/>
    <w:rsid w:val="00593E67"/>
    <w:rsid w:val="0073164C"/>
    <w:rsid w:val="00807038"/>
    <w:rsid w:val="008D1FB1"/>
    <w:rsid w:val="00A31930"/>
    <w:rsid w:val="00A43667"/>
    <w:rsid w:val="00A546E5"/>
    <w:rsid w:val="00A84C3F"/>
    <w:rsid w:val="00AB4DFF"/>
    <w:rsid w:val="00AD2E08"/>
    <w:rsid w:val="00AE06C4"/>
    <w:rsid w:val="00B928A7"/>
    <w:rsid w:val="00BB3D31"/>
    <w:rsid w:val="00BD4578"/>
    <w:rsid w:val="00BE7683"/>
    <w:rsid w:val="00BF6BE1"/>
    <w:rsid w:val="00C65AFE"/>
    <w:rsid w:val="00D63E21"/>
    <w:rsid w:val="00EB1705"/>
    <w:rsid w:val="00FB0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C7391"/>
  <w15:docId w15:val="{7E3ED4E7-B7E4-43C5-91EA-31256CC3B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6B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6B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06C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C3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F6B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F6B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5D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DC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528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93E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E06C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794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Hayden Lepla</cp:lastModifiedBy>
  <cp:revision>2</cp:revision>
  <dcterms:created xsi:type="dcterms:W3CDTF">2018-02-08T06:24:00Z</dcterms:created>
  <dcterms:modified xsi:type="dcterms:W3CDTF">2018-02-08T06:24:00Z</dcterms:modified>
</cp:coreProperties>
</file>